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7F43F" w14:textId="77777777"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b/>
          <w:bCs/>
          <w:color w:val="242424"/>
          <w:sz w:val="36"/>
          <w:szCs w:val="36"/>
        </w:rPr>
      </w:pPr>
      <w:r w:rsidRPr="001F7F8C">
        <w:rPr>
          <w:rFonts w:ascii="Times New Roman" w:eastAsia="Times New Roman" w:hAnsi="Times New Roman" w:cs="Times New Roman"/>
          <w:b/>
          <w:bCs/>
          <w:color w:val="242424"/>
          <w:sz w:val="36"/>
          <w:szCs w:val="36"/>
        </w:rPr>
        <w:t xml:space="preserve">The empowered out-grower scheme in sericulture in </w:t>
      </w:r>
      <w:r w:rsidR="00D35F96" w:rsidRPr="001F7F8C">
        <w:rPr>
          <w:rFonts w:ascii="Times New Roman" w:eastAsia="Times New Roman" w:hAnsi="Times New Roman" w:cs="Times New Roman"/>
          <w:b/>
          <w:bCs/>
          <w:color w:val="242424"/>
          <w:sz w:val="36"/>
          <w:szCs w:val="36"/>
        </w:rPr>
        <w:t xml:space="preserve">the </w:t>
      </w:r>
      <w:r w:rsidRPr="001F7F8C">
        <w:rPr>
          <w:rFonts w:ascii="Times New Roman" w:eastAsia="Times New Roman" w:hAnsi="Times New Roman" w:cs="Times New Roman"/>
          <w:b/>
          <w:bCs/>
          <w:color w:val="242424"/>
          <w:sz w:val="36"/>
          <w:szCs w:val="36"/>
        </w:rPr>
        <w:t>A</w:t>
      </w:r>
      <w:r w:rsidR="00523347" w:rsidRPr="001F7F8C">
        <w:rPr>
          <w:rFonts w:ascii="Times New Roman" w:eastAsia="Times New Roman" w:hAnsi="Times New Roman" w:cs="Times New Roman"/>
          <w:b/>
          <w:bCs/>
          <w:color w:val="242424"/>
          <w:sz w:val="36"/>
          <w:szCs w:val="36"/>
        </w:rPr>
        <w:t>mhara, Oromia, and SNNP regions</w:t>
      </w:r>
    </w:p>
    <w:p w14:paraId="2CB20DBF" w14:textId="77777777" w:rsidR="00523347" w:rsidRPr="001F7F8C" w:rsidRDefault="00523347" w:rsidP="001F7F8C">
      <w:pPr>
        <w:shd w:val="clear" w:color="auto" w:fill="FFFFFF"/>
        <w:spacing w:after="0" w:line="360" w:lineRule="auto"/>
        <w:jc w:val="both"/>
        <w:textAlignment w:val="baseline"/>
        <w:rPr>
          <w:rFonts w:ascii="Times New Roman" w:eastAsia="Times New Roman" w:hAnsi="Times New Roman" w:cs="Times New Roman"/>
          <w:b/>
          <w:bCs/>
          <w:color w:val="242424"/>
          <w:sz w:val="32"/>
          <w:szCs w:val="32"/>
        </w:rPr>
      </w:pPr>
      <w:r w:rsidRPr="001F7F8C">
        <w:rPr>
          <w:rFonts w:ascii="Times New Roman" w:hAnsi="Times New Roman" w:cs="Times New Roman"/>
          <w:b/>
          <w:sz w:val="32"/>
          <w:szCs w:val="32"/>
        </w:rPr>
        <w:t>Loza Har Sericulture Development PLC</w:t>
      </w:r>
    </w:p>
    <w:p w14:paraId="45C631B4" w14:textId="77777777"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color w:val="242424"/>
          <w:sz w:val="24"/>
          <w:szCs w:val="24"/>
        </w:rPr>
      </w:pPr>
    </w:p>
    <w:p w14:paraId="5F6D8DA5" w14:textId="77777777" w:rsidR="008179EA" w:rsidRPr="001F7F8C" w:rsidRDefault="008179EA" w:rsidP="001F7F8C">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bCs/>
          <w:color w:val="242424"/>
          <w:sz w:val="32"/>
          <w:szCs w:val="32"/>
        </w:rPr>
      </w:pPr>
      <w:r w:rsidRPr="001F7F8C">
        <w:rPr>
          <w:rFonts w:ascii="Times New Roman" w:eastAsia="Times New Roman" w:hAnsi="Times New Roman" w:cs="Times New Roman"/>
          <w:b/>
          <w:bCs/>
          <w:color w:val="242424"/>
          <w:sz w:val="32"/>
          <w:szCs w:val="32"/>
        </w:rPr>
        <w:t>Company profile</w:t>
      </w:r>
    </w:p>
    <w:p w14:paraId="08DFE92F" w14:textId="77777777"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b/>
          <w:bCs/>
          <w:color w:val="242424"/>
          <w:sz w:val="24"/>
          <w:szCs w:val="24"/>
        </w:rPr>
      </w:pPr>
    </w:p>
    <w:p w14:paraId="11015551" w14:textId="77777777" w:rsidR="008179EA" w:rsidRPr="00A0010E" w:rsidRDefault="008179EA" w:rsidP="00A0010E">
      <w:pPr>
        <w:shd w:val="clear" w:color="auto" w:fill="FFFFFF"/>
        <w:spacing w:after="0" w:line="360" w:lineRule="auto"/>
        <w:jc w:val="both"/>
        <w:textAlignment w:val="baseline"/>
        <w:rPr>
          <w:rFonts w:ascii="Times New Roman" w:eastAsia="Times New Roman" w:hAnsi="Times New Roman" w:cs="Times New Roman"/>
          <w:b/>
          <w:bCs/>
          <w:color w:val="242424"/>
          <w:sz w:val="24"/>
          <w:szCs w:val="24"/>
        </w:rPr>
      </w:pPr>
      <w:r w:rsidRPr="001F7F8C">
        <w:rPr>
          <w:rFonts w:ascii="Times New Roman" w:hAnsi="Times New Roman" w:cs="Times New Roman"/>
          <w:sz w:val="24"/>
          <w:szCs w:val="24"/>
        </w:rPr>
        <w:t>Loza</w:t>
      </w:r>
      <w:r w:rsidR="00533839" w:rsidRPr="001F7F8C">
        <w:rPr>
          <w:rFonts w:ascii="Times New Roman" w:hAnsi="Times New Roman" w:cs="Times New Roman"/>
          <w:sz w:val="24"/>
          <w:szCs w:val="24"/>
        </w:rPr>
        <w:t xml:space="preserve"> Har</w:t>
      </w:r>
      <w:r w:rsidRPr="001F7F8C">
        <w:rPr>
          <w:rFonts w:ascii="Times New Roman" w:hAnsi="Times New Roman" w:cs="Times New Roman"/>
          <w:sz w:val="24"/>
          <w:szCs w:val="24"/>
        </w:rPr>
        <w:t xml:space="preserve"> is a newly established private company </w:t>
      </w:r>
      <w:r w:rsidRPr="001F7F8C">
        <w:rPr>
          <w:rFonts w:ascii="Times New Roman" w:eastAsia="Times New Roman" w:hAnsi="Times New Roman" w:cs="Times New Roman"/>
          <w:color w:val="242424"/>
          <w:sz w:val="24"/>
          <w:szCs w:val="24"/>
        </w:rPr>
        <w:t xml:space="preserve">located at </w:t>
      </w:r>
      <w:r w:rsidRPr="001F7F8C">
        <w:rPr>
          <w:rFonts w:ascii="Times New Roman" w:hAnsi="Times New Roman" w:cs="Times New Roman"/>
          <w:sz w:val="24"/>
          <w:szCs w:val="24"/>
        </w:rPr>
        <w:t xml:space="preserve">Bole </w:t>
      </w:r>
      <w:proofErr w:type="spellStart"/>
      <w:r w:rsidRPr="001F7F8C">
        <w:rPr>
          <w:rFonts w:ascii="Times New Roman" w:hAnsi="Times New Roman" w:cs="Times New Roman"/>
          <w:sz w:val="24"/>
          <w:szCs w:val="24"/>
        </w:rPr>
        <w:t>Bulbula</w:t>
      </w:r>
      <w:proofErr w:type="spellEnd"/>
      <w:r w:rsidRPr="001F7F8C">
        <w:rPr>
          <w:rFonts w:ascii="Times New Roman" w:hAnsi="Times New Roman" w:cs="Times New Roman"/>
          <w:sz w:val="24"/>
          <w:szCs w:val="24"/>
        </w:rPr>
        <w:t>, Addis Ababa, Ethiopia</w:t>
      </w:r>
      <w:r w:rsidRPr="001F7F8C">
        <w:rPr>
          <w:rFonts w:ascii="Times New Roman" w:eastAsia="Times New Roman" w:hAnsi="Times New Roman" w:cs="Times New Roman"/>
          <w:color w:val="242424"/>
          <w:sz w:val="24"/>
          <w:szCs w:val="24"/>
        </w:rPr>
        <w:t xml:space="preserve"> email senait</w:t>
      </w:r>
      <w:hyperlink r:id="rId5" w:history="1">
        <w:r w:rsidRPr="001F7F8C">
          <w:rPr>
            <w:rStyle w:val="Hyperlink"/>
            <w:rFonts w:ascii="Times New Roman" w:eastAsia="Times New Roman" w:hAnsi="Times New Roman" w:cs="Times New Roman"/>
            <w:sz w:val="24"/>
            <w:szCs w:val="24"/>
          </w:rPr>
          <w:t>enu@gmail.com</w:t>
        </w:r>
      </w:hyperlink>
      <w:r w:rsidRPr="001F7F8C">
        <w:rPr>
          <w:rFonts w:ascii="Times New Roman" w:eastAsia="Times New Roman" w:hAnsi="Times New Roman" w:cs="Times New Roman"/>
          <w:color w:val="242424"/>
          <w:sz w:val="24"/>
          <w:szCs w:val="24"/>
        </w:rPr>
        <w:t xml:space="preserve"> phone; 0911061796</w:t>
      </w:r>
      <w:r w:rsidR="000C5084" w:rsidRPr="001F7F8C">
        <w:rPr>
          <w:rFonts w:ascii="Times New Roman" w:eastAsia="Times New Roman" w:hAnsi="Times New Roman" w:cs="Times New Roman"/>
          <w:color w:val="242424"/>
          <w:sz w:val="24"/>
          <w:szCs w:val="24"/>
        </w:rPr>
        <w:t>.</w:t>
      </w:r>
      <w:r w:rsidR="00A0010E">
        <w:rPr>
          <w:rFonts w:ascii="Times New Roman" w:eastAsia="Times New Roman" w:hAnsi="Times New Roman" w:cs="Times New Roman"/>
          <w:b/>
          <w:bCs/>
          <w:color w:val="242424"/>
          <w:sz w:val="24"/>
          <w:szCs w:val="24"/>
        </w:rPr>
        <w:t xml:space="preserve"> </w:t>
      </w:r>
      <w:r w:rsidRPr="001F7F8C">
        <w:rPr>
          <w:rFonts w:ascii="Times New Roman" w:hAnsi="Times New Roman" w:cs="Times New Roman"/>
          <w:sz w:val="24"/>
          <w:szCs w:val="24"/>
        </w:rPr>
        <w:t>The objective of th</w:t>
      </w:r>
      <w:r w:rsidR="00332BED" w:rsidRPr="001F7F8C">
        <w:rPr>
          <w:rFonts w:ascii="Times New Roman" w:hAnsi="Times New Roman" w:cs="Times New Roman"/>
          <w:sz w:val="24"/>
          <w:szCs w:val="24"/>
        </w:rPr>
        <w:t>e</w:t>
      </w:r>
      <w:r w:rsidRPr="001F7F8C">
        <w:rPr>
          <w:rFonts w:ascii="Times New Roman" w:hAnsi="Times New Roman" w:cs="Times New Roman"/>
          <w:sz w:val="24"/>
          <w:szCs w:val="24"/>
        </w:rPr>
        <w:t xml:space="preserve"> company </w:t>
      </w:r>
      <w:r w:rsidR="000C5084" w:rsidRPr="001F7F8C">
        <w:rPr>
          <w:rFonts w:ascii="Times New Roman" w:hAnsi="Times New Roman" w:cs="Times New Roman"/>
          <w:sz w:val="24"/>
          <w:szCs w:val="24"/>
        </w:rPr>
        <w:t>is</w:t>
      </w:r>
      <w:r w:rsidRPr="001F7F8C">
        <w:rPr>
          <w:rFonts w:ascii="Times New Roman" w:hAnsi="Times New Roman" w:cs="Times New Roman"/>
          <w:sz w:val="24"/>
          <w:szCs w:val="24"/>
        </w:rPr>
        <w:t xml:space="preserve"> to contribute its </w:t>
      </w:r>
      <w:r w:rsidR="00332BED" w:rsidRPr="001F7F8C">
        <w:rPr>
          <w:rFonts w:ascii="Times New Roman" w:hAnsi="Times New Roman" w:cs="Times New Roman"/>
          <w:sz w:val="24"/>
          <w:szCs w:val="24"/>
        </w:rPr>
        <w:t xml:space="preserve">part </w:t>
      </w:r>
      <w:r w:rsidRPr="001F7F8C">
        <w:rPr>
          <w:rFonts w:ascii="Times New Roman" w:hAnsi="Times New Roman" w:cs="Times New Roman"/>
          <w:sz w:val="24"/>
          <w:szCs w:val="24"/>
        </w:rPr>
        <w:t xml:space="preserve">to lifting up the Ethiopian traditional clothing to the next level and produce </w:t>
      </w:r>
      <w:r w:rsidR="00332BED" w:rsidRPr="001F7F8C">
        <w:rPr>
          <w:rFonts w:ascii="Times New Roman" w:hAnsi="Times New Roman" w:cs="Times New Roman"/>
          <w:sz w:val="24"/>
          <w:szCs w:val="24"/>
        </w:rPr>
        <w:t>beautifully</w:t>
      </w:r>
      <w:r w:rsidRPr="001F7F8C">
        <w:rPr>
          <w:rFonts w:ascii="Times New Roman" w:hAnsi="Times New Roman" w:cs="Times New Roman"/>
          <w:sz w:val="24"/>
          <w:szCs w:val="24"/>
        </w:rPr>
        <w:t xml:space="preserve"> designed handmade silk textiles. In addition to scarves and shawls, we ma</w:t>
      </w:r>
      <w:r w:rsidR="00332BED" w:rsidRPr="001F7F8C">
        <w:rPr>
          <w:rFonts w:ascii="Times New Roman" w:hAnsi="Times New Roman" w:cs="Times New Roman"/>
          <w:sz w:val="24"/>
          <w:szCs w:val="24"/>
        </w:rPr>
        <w:t>nufacture</w:t>
      </w:r>
      <w:r w:rsidRPr="001F7F8C">
        <w:rPr>
          <w:rFonts w:ascii="Times New Roman" w:hAnsi="Times New Roman" w:cs="Times New Roman"/>
          <w:sz w:val="24"/>
          <w:szCs w:val="24"/>
        </w:rPr>
        <w:t xml:space="preserve"> table linens, cushions, and towels. The company aims to build a </w:t>
      </w:r>
      <w:r w:rsidR="00FE3D1D" w:rsidRPr="001F7F8C">
        <w:rPr>
          <w:rFonts w:ascii="Times New Roman" w:hAnsi="Times New Roman" w:cs="Times New Roman"/>
          <w:sz w:val="24"/>
          <w:szCs w:val="24"/>
        </w:rPr>
        <w:t>facility</w:t>
      </w:r>
      <w:r w:rsidRPr="001F7F8C">
        <w:rPr>
          <w:rFonts w:ascii="Times New Roman" w:hAnsi="Times New Roman" w:cs="Times New Roman"/>
          <w:sz w:val="24"/>
          <w:szCs w:val="24"/>
        </w:rPr>
        <w:t xml:space="preserve"> that can take good number of young women empowering in skill development activities to produce over 100 meters of hand-woven fabric per day.</w:t>
      </w:r>
    </w:p>
    <w:p w14:paraId="7B32C277" w14:textId="25A377B3"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Loza</w:t>
      </w:r>
      <w:r w:rsidR="00A0010E">
        <w:rPr>
          <w:rFonts w:ascii="Times New Roman" w:eastAsia="Times New Roman" w:hAnsi="Times New Roman" w:cs="Times New Roman"/>
          <w:color w:val="242424"/>
          <w:sz w:val="24"/>
          <w:szCs w:val="24"/>
        </w:rPr>
        <w:t xml:space="preserve"> H</w:t>
      </w:r>
      <w:r w:rsidRPr="001F7F8C">
        <w:rPr>
          <w:rFonts w:ascii="Times New Roman" w:eastAsia="Times New Roman" w:hAnsi="Times New Roman" w:cs="Times New Roman"/>
          <w:color w:val="242424"/>
          <w:sz w:val="24"/>
          <w:szCs w:val="24"/>
        </w:rPr>
        <w:t xml:space="preserve">ar is </w:t>
      </w:r>
      <w:r w:rsidR="00FE3D1D" w:rsidRPr="001F7F8C">
        <w:rPr>
          <w:rFonts w:ascii="Times New Roman" w:eastAsia="Times New Roman" w:hAnsi="Times New Roman" w:cs="Times New Roman"/>
          <w:color w:val="242424"/>
          <w:sz w:val="24"/>
          <w:szCs w:val="24"/>
        </w:rPr>
        <w:t xml:space="preserve">a </w:t>
      </w:r>
      <w:r w:rsidRPr="001F7F8C">
        <w:rPr>
          <w:rFonts w:ascii="Times New Roman" w:eastAsia="Times New Roman" w:hAnsi="Times New Roman" w:cs="Times New Roman"/>
          <w:color w:val="242424"/>
          <w:sz w:val="24"/>
          <w:szCs w:val="24"/>
        </w:rPr>
        <w:t xml:space="preserve">brand that manufactures and supplies Eri Silk fabrics and yarn including raw silk, </w:t>
      </w:r>
      <w:r w:rsidR="00FE3D1D" w:rsidRPr="001F7F8C">
        <w:rPr>
          <w:rFonts w:ascii="Times New Roman" w:eastAsia="Times New Roman" w:hAnsi="Times New Roman" w:cs="Times New Roman"/>
          <w:color w:val="242424"/>
          <w:sz w:val="24"/>
          <w:szCs w:val="24"/>
        </w:rPr>
        <w:t>finished silk materials</w:t>
      </w:r>
      <w:r w:rsidR="00C82579" w:rsidRPr="001F7F8C">
        <w:rPr>
          <w:rFonts w:ascii="Times New Roman" w:eastAsia="Times New Roman" w:hAnsi="Times New Roman" w:cs="Times New Roman"/>
          <w:color w:val="242424"/>
          <w:sz w:val="24"/>
          <w:szCs w:val="24"/>
        </w:rPr>
        <w:t xml:space="preserve"> </w:t>
      </w:r>
      <w:r w:rsidR="00FE3D1D" w:rsidRPr="001F7F8C">
        <w:rPr>
          <w:rFonts w:ascii="Times New Roman" w:eastAsia="Times New Roman" w:hAnsi="Times New Roman" w:cs="Times New Roman"/>
          <w:color w:val="242424"/>
          <w:sz w:val="24"/>
          <w:szCs w:val="24"/>
        </w:rPr>
        <w:t xml:space="preserve">such as </w:t>
      </w:r>
      <w:r w:rsidR="007A32C9" w:rsidRPr="001F7F8C">
        <w:rPr>
          <w:rFonts w:ascii="Times New Roman" w:eastAsia="Times New Roman" w:hAnsi="Times New Roman" w:cs="Times New Roman"/>
          <w:color w:val="242424"/>
          <w:sz w:val="24"/>
          <w:szCs w:val="24"/>
        </w:rPr>
        <w:t>hand-woven</w:t>
      </w:r>
      <w:r w:rsidRPr="001F7F8C">
        <w:rPr>
          <w:rFonts w:ascii="Times New Roman" w:eastAsia="Times New Roman" w:hAnsi="Times New Roman" w:cs="Times New Roman"/>
          <w:color w:val="242424"/>
          <w:sz w:val="24"/>
          <w:szCs w:val="24"/>
        </w:rPr>
        <w:t xml:space="preserve"> shawls, scarves, hand knitted/ crochet </w:t>
      </w:r>
      <w:r w:rsidR="00FE3D1D" w:rsidRPr="001F7F8C">
        <w:rPr>
          <w:rFonts w:ascii="Times New Roman" w:eastAsia="Times New Roman" w:hAnsi="Times New Roman" w:cs="Times New Roman"/>
          <w:color w:val="242424"/>
          <w:sz w:val="24"/>
          <w:szCs w:val="24"/>
        </w:rPr>
        <w:t>and so on</w:t>
      </w:r>
      <w:r w:rsidRPr="001F7F8C">
        <w:rPr>
          <w:rFonts w:ascii="Times New Roman" w:eastAsia="Times New Roman" w:hAnsi="Times New Roman" w:cs="Times New Roman"/>
          <w:color w:val="242424"/>
          <w:sz w:val="24"/>
          <w:szCs w:val="24"/>
        </w:rPr>
        <w:t xml:space="preserve">. Our product offerings include knitting, crochet, and weaving yarns. Our fabrics and yarns are </w:t>
      </w:r>
      <w:r w:rsidR="00FE3D1D" w:rsidRPr="001F7F8C">
        <w:rPr>
          <w:rFonts w:ascii="Times New Roman" w:eastAsia="Times New Roman" w:hAnsi="Times New Roman" w:cs="Times New Roman"/>
          <w:color w:val="242424"/>
          <w:sz w:val="24"/>
          <w:szCs w:val="24"/>
        </w:rPr>
        <w:t>completely</w:t>
      </w:r>
      <w:r w:rsidRPr="001F7F8C">
        <w:rPr>
          <w:rFonts w:ascii="Times New Roman" w:eastAsia="Times New Roman" w:hAnsi="Times New Roman" w:cs="Times New Roman"/>
          <w:color w:val="242424"/>
          <w:sz w:val="24"/>
          <w:szCs w:val="24"/>
        </w:rPr>
        <w:t xml:space="preserve"> </w:t>
      </w:r>
      <w:r w:rsidR="007A32C9" w:rsidRPr="001F7F8C">
        <w:rPr>
          <w:rFonts w:ascii="Times New Roman" w:eastAsia="Times New Roman" w:hAnsi="Times New Roman" w:cs="Times New Roman"/>
          <w:color w:val="242424"/>
          <w:sz w:val="24"/>
          <w:szCs w:val="24"/>
        </w:rPr>
        <w:t>naturally</w:t>
      </w:r>
      <w:r w:rsidRPr="001F7F8C">
        <w:rPr>
          <w:rFonts w:ascii="Times New Roman" w:eastAsia="Times New Roman" w:hAnsi="Times New Roman" w:cs="Times New Roman"/>
          <w:color w:val="242424"/>
          <w:sz w:val="24"/>
          <w:szCs w:val="24"/>
        </w:rPr>
        <w:t xml:space="preserve"> dyed in </w:t>
      </w:r>
      <w:r w:rsidR="00121852" w:rsidRPr="001F7F8C">
        <w:rPr>
          <w:rFonts w:ascii="Times New Roman" w:eastAsia="Times New Roman" w:hAnsi="Times New Roman" w:cs="Times New Roman"/>
          <w:color w:val="242424"/>
          <w:sz w:val="24"/>
          <w:szCs w:val="24"/>
        </w:rPr>
        <w:t xml:space="preserve">a variety </w:t>
      </w:r>
      <w:r w:rsidRPr="001F7F8C">
        <w:rPr>
          <w:rFonts w:ascii="Times New Roman" w:eastAsia="Times New Roman" w:hAnsi="Times New Roman" w:cs="Times New Roman"/>
          <w:color w:val="242424"/>
          <w:sz w:val="24"/>
          <w:szCs w:val="24"/>
        </w:rPr>
        <w:t>of colors using plant and mineral ingredients. We also offer non-natural (Azo free) dyed products. We believe in pro</w:t>
      </w:r>
      <w:r w:rsidR="00121852" w:rsidRPr="001F7F8C">
        <w:rPr>
          <w:rFonts w:ascii="Times New Roman" w:eastAsia="Times New Roman" w:hAnsi="Times New Roman" w:cs="Times New Roman"/>
          <w:color w:val="242424"/>
          <w:sz w:val="24"/>
          <w:szCs w:val="24"/>
        </w:rPr>
        <w:t>ducing</w:t>
      </w:r>
      <w:r w:rsidR="008719D3" w:rsidRPr="001F7F8C">
        <w:rPr>
          <w:rFonts w:ascii="Times New Roman" w:eastAsia="Times New Roman" w:hAnsi="Times New Roman" w:cs="Times New Roman"/>
          <w:color w:val="242424"/>
          <w:sz w:val="24"/>
          <w:szCs w:val="24"/>
        </w:rPr>
        <w:t xml:space="preserve"> </w:t>
      </w:r>
      <w:r w:rsidR="00121852" w:rsidRPr="001F7F8C">
        <w:rPr>
          <w:rFonts w:ascii="Times New Roman" w:eastAsia="Times New Roman" w:hAnsi="Times New Roman" w:cs="Times New Roman"/>
          <w:color w:val="242424"/>
          <w:sz w:val="24"/>
          <w:szCs w:val="24"/>
        </w:rPr>
        <w:t>high-</w:t>
      </w:r>
      <w:r w:rsidRPr="001F7F8C">
        <w:rPr>
          <w:rFonts w:ascii="Times New Roman" w:eastAsia="Times New Roman" w:hAnsi="Times New Roman" w:cs="Times New Roman"/>
          <w:color w:val="242424"/>
          <w:sz w:val="24"/>
          <w:szCs w:val="24"/>
        </w:rPr>
        <w:t xml:space="preserve">quality products that </w:t>
      </w:r>
      <w:r w:rsidR="007A32C9" w:rsidRPr="001F7F8C">
        <w:rPr>
          <w:rFonts w:ascii="Times New Roman" w:eastAsia="Times New Roman" w:hAnsi="Times New Roman" w:cs="Times New Roman"/>
          <w:color w:val="242424"/>
          <w:sz w:val="24"/>
          <w:szCs w:val="24"/>
        </w:rPr>
        <w:t>fulfil</w:t>
      </w:r>
      <w:r w:rsidRPr="001F7F8C">
        <w:rPr>
          <w:rFonts w:ascii="Times New Roman" w:eastAsia="Times New Roman" w:hAnsi="Times New Roman" w:cs="Times New Roman"/>
          <w:color w:val="242424"/>
          <w:sz w:val="24"/>
          <w:szCs w:val="24"/>
        </w:rPr>
        <w:t xml:space="preserve"> the needs of our customers. Eri silk yarn has </w:t>
      </w:r>
      <w:r w:rsidR="00121852" w:rsidRPr="001F7F8C">
        <w:rPr>
          <w:rFonts w:ascii="Times New Roman" w:eastAsia="Times New Roman" w:hAnsi="Times New Roman" w:cs="Times New Roman"/>
          <w:color w:val="242424"/>
          <w:sz w:val="24"/>
          <w:szCs w:val="24"/>
        </w:rPr>
        <w:t xml:space="preserve">several distinct qualities, which is </w:t>
      </w:r>
      <w:r w:rsidRPr="001F7F8C">
        <w:rPr>
          <w:rFonts w:ascii="Times New Roman" w:eastAsia="Times New Roman" w:hAnsi="Times New Roman" w:cs="Times New Roman"/>
          <w:color w:val="242424"/>
          <w:sz w:val="24"/>
          <w:szCs w:val="24"/>
        </w:rPr>
        <w:t xml:space="preserve">why it is </w:t>
      </w:r>
      <w:r w:rsidR="00121852" w:rsidRPr="001F7F8C">
        <w:rPr>
          <w:rFonts w:ascii="Times New Roman" w:eastAsia="Times New Roman" w:hAnsi="Times New Roman" w:cs="Times New Roman"/>
          <w:color w:val="242424"/>
          <w:sz w:val="24"/>
          <w:szCs w:val="24"/>
        </w:rPr>
        <w:t>referred to</w:t>
      </w:r>
      <w:r w:rsidRPr="001F7F8C">
        <w:rPr>
          <w:rFonts w:ascii="Times New Roman" w:eastAsia="Times New Roman" w:hAnsi="Times New Roman" w:cs="Times New Roman"/>
          <w:color w:val="242424"/>
          <w:sz w:val="24"/>
          <w:szCs w:val="24"/>
        </w:rPr>
        <w:t xml:space="preserve"> as an all-weather fiber. The Isothermal properties of Eri silk </w:t>
      </w:r>
      <w:r w:rsidR="00121852" w:rsidRPr="001F7F8C">
        <w:rPr>
          <w:rFonts w:ascii="Times New Roman" w:eastAsia="Times New Roman" w:hAnsi="Times New Roman" w:cs="Times New Roman"/>
          <w:color w:val="242424"/>
          <w:sz w:val="24"/>
          <w:szCs w:val="24"/>
        </w:rPr>
        <w:t>keeps</w:t>
      </w:r>
      <w:r w:rsidRPr="001F7F8C">
        <w:rPr>
          <w:rFonts w:ascii="Times New Roman" w:eastAsia="Times New Roman" w:hAnsi="Times New Roman" w:cs="Times New Roman"/>
          <w:color w:val="242424"/>
          <w:sz w:val="24"/>
          <w:szCs w:val="24"/>
        </w:rPr>
        <w:t xml:space="preserve"> it cool in </w:t>
      </w:r>
      <w:r w:rsidR="00121852" w:rsidRPr="001F7F8C">
        <w:rPr>
          <w:rFonts w:ascii="Times New Roman" w:eastAsia="Times New Roman" w:hAnsi="Times New Roman" w:cs="Times New Roman"/>
          <w:color w:val="242424"/>
          <w:sz w:val="24"/>
          <w:szCs w:val="24"/>
        </w:rPr>
        <w:t xml:space="preserve">the </w:t>
      </w:r>
      <w:r w:rsidRPr="001F7F8C">
        <w:rPr>
          <w:rFonts w:ascii="Times New Roman" w:eastAsia="Times New Roman" w:hAnsi="Times New Roman" w:cs="Times New Roman"/>
          <w:color w:val="242424"/>
          <w:sz w:val="24"/>
          <w:szCs w:val="24"/>
        </w:rPr>
        <w:t xml:space="preserve">summer and warm in </w:t>
      </w:r>
      <w:r w:rsidR="00121852" w:rsidRPr="001F7F8C">
        <w:rPr>
          <w:rFonts w:ascii="Times New Roman" w:eastAsia="Times New Roman" w:hAnsi="Times New Roman" w:cs="Times New Roman"/>
          <w:color w:val="242424"/>
          <w:sz w:val="24"/>
          <w:szCs w:val="24"/>
        </w:rPr>
        <w:t xml:space="preserve">the </w:t>
      </w:r>
      <w:r w:rsidRPr="001F7F8C">
        <w:rPr>
          <w:rFonts w:ascii="Times New Roman" w:eastAsia="Times New Roman" w:hAnsi="Times New Roman" w:cs="Times New Roman"/>
          <w:color w:val="242424"/>
          <w:sz w:val="24"/>
          <w:szCs w:val="24"/>
        </w:rPr>
        <w:t xml:space="preserve">winter. </w:t>
      </w:r>
      <w:r w:rsidR="00121852" w:rsidRPr="001F7F8C">
        <w:rPr>
          <w:rFonts w:ascii="Times New Roman" w:eastAsia="Times New Roman" w:hAnsi="Times New Roman" w:cs="Times New Roman"/>
          <w:color w:val="242424"/>
          <w:sz w:val="24"/>
          <w:szCs w:val="24"/>
        </w:rPr>
        <w:t>Because of i</w:t>
      </w:r>
      <w:r w:rsidRPr="001F7F8C">
        <w:rPr>
          <w:rFonts w:ascii="Times New Roman" w:eastAsia="Times New Roman" w:hAnsi="Times New Roman" w:cs="Times New Roman"/>
          <w:color w:val="242424"/>
          <w:sz w:val="24"/>
          <w:szCs w:val="24"/>
        </w:rPr>
        <w:t>ts natural properties</w:t>
      </w:r>
      <w:r w:rsidR="00121852" w:rsidRPr="001F7F8C">
        <w:rPr>
          <w:rFonts w:ascii="Times New Roman" w:eastAsia="Times New Roman" w:hAnsi="Times New Roman" w:cs="Times New Roman"/>
          <w:color w:val="242424"/>
          <w:sz w:val="24"/>
          <w:szCs w:val="24"/>
        </w:rPr>
        <w:t>,</w:t>
      </w:r>
      <w:r w:rsidR="00197911">
        <w:rPr>
          <w:rFonts w:ascii="Times New Roman" w:eastAsia="Times New Roman" w:hAnsi="Times New Roman" w:cs="Times New Roman"/>
          <w:color w:val="242424"/>
          <w:sz w:val="24"/>
          <w:szCs w:val="24"/>
        </w:rPr>
        <w:t xml:space="preserve"> </w:t>
      </w:r>
      <w:r w:rsidR="00121852" w:rsidRPr="001F7F8C">
        <w:rPr>
          <w:rFonts w:ascii="Times New Roman" w:eastAsia="Times New Roman" w:hAnsi="Times New Roman" w:cs="Times New Roman"/>
          <w:color w:val="242424"/>
          <w:sz w:val="24"/>
          <w:szCs w:val="24"/>
        </w:rPr>
        <w:t>it is soft</w:t>
      </w:r>
      <w:r w:rsidRPr="001F7F8C">
        <w:rPr>
          <w:rFonts w:ascii="Times New Roman" w:eastAsia="Times New Roman" w:hAnsi="Times New Roman" w:cs="Times New Roman"/>
          <w:color w:val="242424"/>
          <w:sz w:val="24"/>
          <w:szCs w:val="24"/>
        </w:rPr>
        <w:t xml:space="preserve"> on the </w:t>
      </w:r>
      <w:r w:rsidR="00B716B4" w:rsidRPr="001F7F8C">
        <w:rPr>
          <w:rFonts w:ascii="Times New Roman" w:eastAsia="Times New Roman" w:hAnsi="Times New Roman" w:cs="Times New Roman"/>
          <w:color w:val="242424"/>
          <w:sz w:val="24"/>
          <w:szCs w:val="24"/>
        </w:rPr>
        <w:t>skin, causing</w:t>
      </w:r>
      <w:r w:rsidRPr="001F7F8C">
        <w:rPr>
          <w:rFonts w:ascii="Times New Roman" w:eastAsia="Times New Roman" w:hAnsi="Times New Roman" w:cs="Times New Roman"/>
          <w:color w:val="242424"/>
          <w:sz w:val="24"/>
          <w:szCs w:val="24"/>
        </w:rPr>
        <w:t xml:space="preserve"> no irritation or discomfort. Eri silk is hydrophilic</w:t>
      </w:r>
      <w:r w:rsidR="00121852" w:rsidRPr="001F7F8C">
        <w:rPr>
          <w:rFonts w:ascii="Times New Roman" w:eastAsia="Times New Roman" w:hAnsi="Times New Roman" w:cs="Times New Roman"/>
          <w:color w:val="242424"/>
          <w:sz w:val="24"/>
          <w:szCs w:val="24"/>
        </w:rPr>
        <w:t>,</w:t>
      </w:r>
      <w:r w:rsidR="00197911">
        <w:rPr>
          <w:rFonts w:ascii="Times New Roman" w:eastAsia="Times New Roman" w:hAnsi="Times New Roman" w:cs="Times New Roman"/>
          <w:color w:val="242424"/>
          <w:sz w:val="24"/>
          <w:szCs w:val="24"/>
        </w:rPr>
        <w:t xml:space="preserve"> </w:t>
      </w:r>
      <w:r w:rsidR="00121852" w:rsidRPr="001F7F8C">
        <w:rPr>
          <w:rFonts w:ascii="Times New Roman" w:eastAsia="Times New Roman" w:hAnsi="Times New Roman" w:cs="Times New Roman"/>
          <w:color w:val="242424"/>
          <w:sz w:val="24"/>
          <w:szCs w:val="24"/>
        </w:rPr>
        <w:t>making it</w:t>
      </w:r>
      <w:r w:rsidRPr="001F7F8C">
        <w:rPr>
          <w:rFonts w:ascii="Times New Roman" w:eastAsia="Times New Roman" w:hAnsi="Times New Roman" w:cs="Times New Roman"/>
          <w:color w:val="242424"/>
          <w:sz w:val="24"/>
          <w:szCs w:val="24"/>
        </w:rPr>
        <w:t xml:space="preserve"> the most absorbent for natural dyes. </w:t>
      </w:r>
    </w:p>
    <w:p w14:paraId="655B385A" w14:textId="77777777"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color w:val="242424"/>
          <w:sz w:val="24"/>
          <w:szCs w:val="24"/>
        </w:rPr>
      </w:pPr>
    </w:p>
    <w:p w14:paraId="778DCEE6" w14:textId="731B17D5" w:rsidR="008179EA" w:rsidRPr="00A521BB" w:rsidRDefault="00E31B73" w:rsidP="001F7F8C">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bCs/>
          <w:color w:val="242424"/>
          <w:sz w:val="28"/>
          <w:szCs w:val="28"/>
        </w:rPr>
      </w:pPr>
      <w:r w:rsidRPr="00A521BB">
        <w:rPr>
          <w:rFonts w:ascii="Times New Roman" w:hAnsi="Times New Roman" w:cs="Times New Roman"/>
          <w:b/>
          <w:bCs/>
          <w:sz w:val="28"/>
          <w:szCs w:val="28"/>
        </w:rPr>
        <w:t>Objective</w:t>
      </w:r>
      <w:r w:rsidR="007A32C9">
        <w:rPr>
          <w:rFonts w:ascii="Times New Roman" w:hAnsi="Times New Roman" w:cs="Times New Roman"/>
          <w:b/>
          <w:bCs/>
          <w:sz w:val="28"/>
          <w:szCs w:val="28"/>
        </w:rPr>
        <w:t>s</w:t>
      </w:r>
      <w:r w:rsidRPr="00A521BB">
        <w:rPr>
          <w:rFonts w:ascii="Times New Roman" w:hAnsi="Times New Roman" w:cs="Times New Roman"/>
          <w:b/>
          <w:bCs/>
          <w:sz w:val="28"/>
          <w:szCs w:val="28"/>
        </w:rPr>
        <w:t xml:space="preserve"> </w:t>
      </w:r>
      <w:r w:rsidR="008179EA" w:rsidRPr="00A521BB">
        <w:rPr>
          <w:rFonts w:ascii="Times New Roman" w:hAnsi="Times New Roman" w:cs="Times New Roman"/>
          <w:b/>
          <w:bCs/>
          <w:sz w:val="28"/>
          <w:szCs w:val="28"/>
        </w:rPr>
        <w:t xml:space="preserve">of </w:t>
      </w:r>
      <w:r w:rsidR="007A32C9">
        <w:rPr>
          <w:rFonts w:ascii="Times New Roman" w:hAnsi="Times New Roman" w:cs="Times New Roman"/>
          <w:b/>
          <w:bCs/>
          <w:sz w:val="28"/>
          <w:szCs w:val="28"/>
        </w:rPr>
        <w:t xml:space="preserve">the </w:t>
      </w:r>
      <w:r w:rsidR="008179EA" w:rsidRPr="00A521BB">
        <w:rPr>
          <w:rFonts w:ascii="Times New Roman" w:hAnsi="Times New Roman" w:cs="Times New Roman"/>
          <w:b/>
          <w:bCs/>
          <w:sz w:val="28"/>
          <w:szCs w:val="28"/>
        </w:rPr>
        <w:t>partnership</w:t>
      </w:r>
    </w:p>
    <w:p w14:paraId="16475793" w14:textId="77777777" w:rsidR="008179EA" w:rsidRPr="001F7F8C" w:rsidRDefault="008179EA" w:rsidP="001F7F8C">
      <w:pPr>
        <w:pStyle w:val="ListParagraph"/>
        <w:shd w:val="clear" w:color="auto" w:fill="FFFFFF"/>
        <w:spacing w:after="0" w:line="360" w:lineRule="auto"/>
        <w:jc w:val="both"/>
        <w:textAlignment w:val="baseline"/>
        <w:rPr>
          <w:rFonts w:ascii="Times New Roman" w:eastAsia="Times New Roman" w:hAnsi="Times New Roman" w:cs="Times New Roman"/>
          <w:b/>
          <w:bCs/>
          <w:color w:val="242424"/>
          <w:sz w:val="24"/>
          <w:szCs w:val="24"/>
        </w:rPr>
      </w:pPr>
    </w:p>
    <w:p w14:paraId="3C096D7E" w14:textId="6A9E823D" w:rsidR="00AD2EC3" w:rsidRDefault="008179EA" w:rsidP="001F7F8C">
      <w:pPr>
        <w:shd w:val="clear" w:color="auto" w:fill="FFFFFF"/>
        <w:spacing w:after="0" w:line="360" w:lineRule="auto"/>
        <w:jc w:val="both"/>
        <w:textAlignment w:val="baseline"/>
        <w:rPr>
          <w:ins w:id="0" w:author="Assefa, Freweini (ICIPE-Ethiopia)" w:date="2023-07-31T18:54:00Z"/>
          <w:rFonts w:ascii="Times New Roman" w:hAnsi="Times New Roman" w:cs="Times New Roman"/>
          <w:sz w:val="24"/>
          <w:szCs w:val="24"/>
        </w:rPr>
      </w:pPr>
      <w:r w:rsidRPr="001F7F8C">
        <w:rPr>
          <w:rFonts w:ascii="Times New Roman" w:hAnsi="Times New Roman" w:cs="Times New Roman"/>
          <w:sz w:val="24"/>
          <w:szCs w:val="24"/>
        </w:rPr>
        <w:t xml:space="preserve">The </w:t>
      </w:r>
      <w:ins w:id="1" w:author="Assefa, Freweini (ICIPE-Ethiopia)" w:date="2023-07-31T18:36:00Z">
        <w:r w:rsidR="007434B1">
          <w:rPr>
            <w:rFonts w:ascii="Times New Roman" w:hAnsi="Times New Roman" w:cs="Times New Roman"/>
            <w:sz w:val="24"/>
            <w:szCs w:val="24"/>
          </w:rPr>
          <w:t>main objective</w:t>
        </w:r>
      </w:ins>
      <w:ins w:id="2" w:author="Assefa, Freweini (ICIPE-Ethiopia)" w:date="2023-07-31T18:54:00Z">
        <w:r w:rsidR="00AD2EC3">
          <w:rPr>
            <w:rFonts w:ascii="Times New Roman" w:hAnsi="Times New Roman" w:cs="Times New Roman"/>
            <w:sz w:val="24"/>
            <w:szCs w:val="24"/>
          </w:rPr>
          <w:t>s</w:t>
        </w:r>
      </w:ins>
      <w:r w:rsidRPr="001F7F8C">
        <w:rPr>
          <w:rFonts w:ascii="Times New Roman" w:hAnsi="Times New Roman" w:cs="Times New Roman"/>
          <w:sz w:val="24"/>
          <w:szCs w:val="24"/>
        </w:rPr>
        <w:t xml:space="preserve"> of this partnership </w:t>
      </w:r>
      <w:ins w:id="3" w:author="Assefa, Freweini (ICIPE-Ethiopia)" w:date="2023-07-31T18:54:00Z">
        <w:r w:rsidR="00AD2EC3">
          <w:rPr>
            <w:rFonts w:ascii="Times New Roman" w:hAnsi="Times New Roman" w:cs="Times New Roman"/>
            <w:sz w:val="24"/>
            <w:szCs w:val="24"/>
          </w:rPr>
          <w:t>are:</w:t>
        </w:r>
      </w:ins>
    </w:p>
    <w:p w14:paraId="49F76C5B" w14:textId="342E0516" w:rsidR="008179EA" w:rsidRPr="00AD2EC3" w:rsidRDefault="00AD2EC3">
      <w:pPr>
        <w:pStyle w:val="ListParagraph"/>
        <w:numPr>
          <w:ilvl w:val="0"/>
          <w:numId w:val="7"/>
        </w:numPr>
        <w:shd w:val="clear" w:color="auto" w:fill="FFFFFF"/>
        <w:spacing w:after="0" w:line="360" w:lineRule="auto"/>
        <w:jc w:val="both"/>
        <w:textAlignment w:val="baseline"/>
        <w:rPr>
          <w:ins w:id="4" w:author="Assefa, Freweini (ICIPE-Ethiopia)" w:date="2023-07-31T18:53:00Z"/>
          <w:rFonts w:ascii="Times New Roman" w:hAnsi="Times New Roman" w:cs="Times New Roman"/>
          <w:sz w:val="24"/>
          <w:szCs w:val="24"/>
          <w:rPrChange w:id="5" w:author="Assefa, Freweini (ICIPE-Ethiopia)" w:date="2023-07-31T18:54:00Z">
            <w:rPr>
              <w:ins w:id="6" w:author="Assefa, Freweini (ICIPE-Ethiopia)" w:date="2023-07-31T18:53:00Z"/>
            </w:rPr>
          </w:rPrChange>
        </w:rPr>
        <w:pPrChange w:id="7" w:author="Assefa, Freweini (ICIPE-Ethiopia)" w:date="2023-07-31T18:54:00Z">
          <w:pPr>
            <w:shd w:val="clear" w:color="auto" w:fill="FFFFFF"/>
            <w:spacing w:after="0" w:line="360" w:lineRule="auto"/>
            <w:jc w:val="both"/>
            <w:textAlignment w:val="baseline"/>
          </w:pPr>
        </w:pPrChange>
      </w:pPr>
      <w:ins w:id="8" w:author="Assefa, Freweini (ICIPE-Ethiopia)" w:date="2023-07-31T18:54:00Z">
        <w:r w:rsidRPr="00AD2EC3">
          <w:rPr>
            <w:rFonts w:ascii="Times New Roman" w:hAnsi="Times New Roman" w:cs="Times New Roman"/>
            <w:sz w:val="24"/>
            <w:szCs w:val="24"/>
            <w:rPrChange w:id="9" w:author="Assefa, Freweini (ICIPE-Ethiopia)" w:date="2023-07-31T18:54:00Z">
              <w:rPr/>
            </w:rPrChange>
          </w:rPr>
          <w:t>T</w:t>
        </w:r>
      </w:ins>
      <w:r w:rsidR="008179EA" w:rsidRPr="00AD2EC3">
        <w:rPr>
          <w:rFonts w:ascii="Times New Roman" w:hAnsi="Times New Roman" w:cs="Times New Roman"/>
          <w:sz w:val="24"/>
          <w:szCs w:val="24"/>
          <w:rPrChange w:id="10" w:author="Assefa, Freweini (ICIPE-Ethiopia)" w:date="2023-07-31T18:54:00Z">
            <w:rPr/>
          </w:rPrChange>
        </w:rPr>
        <w:t xml:space="preserve">o accelerate </w:t>
      </w:r>
      <w:r w:rsidR="00FB3E98" w:rsidRPr="00AD2EC3">
        <w:rPr>
          <w:rFonts w:ascii="Times New Roman" w:hAnsi="Times New Roman" w:cs="Times New Roman"/>
          <w:sz w:val="24"/>
          <w:szCs w:val="24"/>
          <w:rPrChange w:id="11" w:author="Assefa, Freweini (ICIPE-Ethiopia)" w:date="2023-07-31T18:54:00Z">
            <w:rPr/>
          </w:rPrChange>
        </w:rPr>
        <w:t xml:space="preserve">private sector’s </w:t>
      </w:r>
      <w:r w:rsidR="008179EA" w:rsidRPr="00AD2EC3">
        <w:rPr>
          <w:rFonts w:ascii="Times New Roman" w:hAnsi="Times New Roman" w:cs="Times New Roman"/>
          <w:sz w:val="24"/>
          <w:szCs w:val="24"/>
          <w:rPrChange w:id="12" w:author="Assefa, Freweini (ICIPE-Ethiopia)" w:date="2023-07-31T18:54:00Z">
            <w:rPr/>
          </w:rPrChange>
        </w:rPr>
        <w:t>active participation</w:t>
      </w:r>
      <w:r w:rsidR="0021560F">
        <w:rPr>
          <w:rFonts w:ascii="Times New Roman" w:hAnsi="Times New Roman" w:cs="Times New Roman"/>
          <w:sz w:val="24"/>
          <w:szCs w:val="24"/>
        </w:rPr>
        <w:t xml:space="preserve"> </w:t>
      </w:r>
      <w:ins w:id="13" w:author="Assefa, Freweini (ICIPE-Ethiopia)" w:date="2023-07-31T18:54:00Z">
        <w:r>
          <w:rPr>
            <w:rFonts w:ascii="Times New Roman" w:hAnsi="Times New Roman" w:cs="Times New Roman"/>
            <w:sz w:val="24"/>
            <w:szCs w:val="24"/>
          </w:rPr>
          <w:t>i</w:t>
        </w:r>
      </w:ins>
      <w:r w:rsidR="008179EA" w:rsidRPr="00AD2EC3">
        <w:rPr>
          <w:rFonts w:ascii="Times New Roman" w:hAnsi="Times New Roman" w:cs="Times New Roman"/>
          <w:sz w:val="24"/>
          <w:szCs w:val="24"/>
          <w:rPrChange w:id="14" w:author="Assefa, Freweini (ICIPE-Ethiopia)" w:date="2023-07-31T18:54:00Z">
            <w:rPr/>
          </w:rPrChange>
        </w:rPr>
        <w:t xml:space="preserve">n the </w:t>
      </w:r>
      <w:ins w:id="15" w:author="Assefa, Freweini (ICIPE-Ethiopia)" w:date="2023-07-31T18:54:00Z">
        <w:r>
          <w:rPr>
            <w:rFonts w:ascii="Times New Roman" w:hAnsi="Times New Roman" w:cs="Times New Roman"/>
            <w:sz w:val="24"/>
            <w:szCs w:val="24"/>
          </w:rPr>
          <w:t xml:space="preserve">sericulture </w:t>
        </w:r>
      </w:ins>
      <w:r w:rsidR="008179EA" w:rsidRPr="00AD2EC3">
        <w:rPr>
          <w:rFonts w:ascii="Times New Roman" w:hAnsi="Times New Roman" w:cs="Times New Roman"/>
          <w:sz w:val="24"/>
          <w:szCs w:val="24"/>
          <w:rPrChange w:id="16" w:author="Assefa, Freweini (ICIPE-Ethiopia)" w:date="2023-07-31T18:54:00Z">
            <w:rPr/>
          </w:rPrChange>
        </w:rPr>
        <w:t>development through partnership</w:t>
      </w:r>
      <w:r w:rsidR="0021560F">
        <w:rPr>
          <w:rFonts w:ascii="Times New Roman" w:hAnsi="Times New Roman" w:cs="Times New Roman"/>
          <w:sz w:val="24"/>
          <w:szCs w:val="24"/>
        </w:rPr>
        <w:t xml:space="preserve"> </w:t>
      </w:r>
      <w:r w:rsidR="008179EA" w:rsidRPr="00AD2EC3">
        <w:rPr>
          <w:rFonts w:ascii="Times New Roman" w:hAnsi="Times New Roman" w:cs="Times New Roman"/>
          <w:sz w:val="24"/>
          <w:szCs w:val="24"/>
          <w:rPrChange w:id="17" w:author="Assefa, Freweini (ICIPE-Ethiopia)" w:date="2023-07-31T18:54:00Z">
            <w:rPr/>
          </w:rPrChange>
        </w:rPr>
        <w:t xml:space="preserve">to hasten input supply, output marketing and capacity building and to create </w:t>
      </w:r>
      <w:r w:rsidR="008179EA" w:rsidRPr="00AD2EC3">
        <w:rPr>
          <w:rFonts w:ascii="Times New Roman" w:hAnsi="Times New Roman" w:cs="Times New Roman"/>
          <w:sz w:val="24"/>
          <w:szCs w:val="24"/>
          <w:rPrChange w:id="18" w:author="Assefa, Freweini (ICIPE-Ethiopia)" w:date="2023-07-31T18:54:00Z">
            <w:rPr/>
          </w:rPrChange>
        </w:rPr>
        <w:lastRenderedPageBreak/>
        <w:t xml:space="preserve">sustainable partnership linkage with </w:t>
      </w:r>
      <w:proofErr w:type="spellStart"/>
      <w:r w:rsidR="007A32C9" w:rsidRPr="00AD2EC3">
        <w:rPr>
          <w:rFonts w:ascii="Times New Roman" w:hAnsi="Times New Roman" w:cs="Times New Roman"/>
          <w:i/>
          <w:iCs/>
          <w:sz w:val="24"/>
          <w:szCs w:val="24"/>
          <w:rPrChange w:id="19" w:author="Assefa, Freweini (ICIPE-Ethiopia)" w:date="2023-07-31T18:54:00Z">
            <w:rPr>
              <w:i/>
              <w:iCs/>
            </w:rPr>
          </w:rPrChange>
        </w:rPr>
        <w:t>icipe</w:t>
      </w:r>
      <w:proofErr w:type="spellEnd"/>
      <w:r w:rsidR="007A32C9" w:rsidRPr="00AD2EC3">
        <w:rPr>
          <w:rFonts w:ascii="Times New Roman" w:hAnsi="Times New Roman" w:cs="Times New Roman"/>
          <w:i/>
          <w:iCs/>
          <w:sz w:val="24"/>
          <w:szCs w:val="24"/>
          <w:rPrChange w:id="20" w:author="Assefa, Freweini (ICIPE-Ethiopia)" w:date="2023-07-31T18:54:00Z">
            <w:rPr>
              <w:i/>
              <w:iCs/>
            </w:rPr>
          </w:rPrChange>
        </w:rPr>
        <w:t>-</w:t>
      </w:r>
      <w:r w:rsidR="008179EA" w:rsidRPr="00AD2EC3">
        <w:rPr>
          <w:rFonts w:ascii="Times New Roman" w:hAnsi="Times New Roman" w:cs="Times New Roman"/>
          <w:sz w:val="24"/>
          <w:szCs w:val="24"/>
          <w:rPrChange w:id="21" w:author="Assefa, Freweini (ICIPE-Ethiopia)" w:date="2023-07-31T18:54:00Z">
            <w:rPr/>
          </w:rPrChange>
        </w:rPr>
        <w:t xml:space="preserve">MOYESH </w:t>
      </w:r>
      <w:proofErr w:type="spellStart"/>
      <w:r w:rsidR="008179EA" w:rsidRPr="00AD2EC3">
        <w:rPr>
          <w:rFonts w:ascii="Times New Roman" w:hAnsi="Times New Roman" w:cs="Times New Roman"/>
          <w:sz w:val="24"/>
          <w:szCs w:val="24"/>
          <w:rPrChange w:id="22" w:author="Assefa, Freweini (ICIPE-Ethiopia)" w:date="2023-07-31T18:54:00Z">
            <w:rPr/>
          </w:rPrChange>
        </w:rPr>
        <w:t>Program</w:t>
      </w:r>
      <w:r w:rsidR="00C52A73" w:rsidRPr="00AD2EC3">
        <w:rPr>
          <w:rFonts w:ascii="Times New Roman" w:hAnsi="Times New Roman" w:cs="Times New Roman"/>
          <w:sz w:val="24"/>
          <w:szCs w:val="24"/>
          <w:rPrChange w:id="23" w:author="Assefa, Freweini (ICIPE-Ethiopia)" w:date="2023-07-31T18:54:00Z">
            <w:rPr/>
          </w:rPrChange>
        </w:rPr>
        <w:t>me</w:t>
      </w:r>
      <w:proofErr w:type="spellEnd"/>
      <w:r w:rsidR="008179EA" w:rsidRPr="00AD2EC3">
        <w:rPr>
          <w:rFonts w:ascii="Times New Roman" w:hAnsi="Times New Roman" w:cs="Times New Roman"/>
          <w:sz w:val="24"/>
          <w:szCs w:val="24"/>
          <w:rPrChange w:id="24" w:author="Assefa, Freweini (ICIPE-Ethiopia)" w:date="2023-07-31T18:54:00Z">
            <w:rPr/>
          </w:rPrChange>
        </w:rPr>
        <w:t xml:space="preserve"> target</w:t>
      </w:r>
      <w:r w:rsidR="007A32C9" w:rsidRPr="00AD2EC3">
        <w:rPr>
          <w:rFonts w:ascii="Times New Roman" w:hAnsi="Times New Roman" w:cs="Times New Roman"/>
          <w:sz w:val="24"/>
          <w:szCs w:val="24"/>
          <w:rPrChange w:id="25" w:author="Assefa, Freweini (ICIPE-Ethiopia)" w:date="2023-07-31T18:54:00Z">
            <w:rPr/>
          </w:rPrChange>
        </w:rPr>
        <w:t>ing</w:t>
      </w:r>
      <w:r w:rsidR="008179EA" w:rsidRPr="00AD2EC3">
        <w:rPr>
          <w:rFonts w:ascii="Times New Roman" w:hAnsi="Times New Roman" w:cs="Times New Roman"/>
          <w:sz w:val="24"/>
          <w:szCs w:val="24"/>
          <w:rPrChange w:id="26" w:author="Assefa, Freweini (ICIPE-Ethiopia)" w:date="2023-07-31T18:54:00Z">
            <w:rPr/>
          </w:rPrChange>
        </w:rPr>
        <w:t xml:space="preserve"> </w:t>
      </w:r>
      <w:r w:rsidR="00FB3E98" w:rsidRPr="00AD2EC3">
        <w:rPr>
          <w:rFonts w:ascii="Times New Roman" w:hAnsi="Times New Roman" w:cs="Times New Roman"/>
          <w:sz w:val="24"/>
          <w:szCs w:val="24"/>
          <w:rPrChange w:id="27" w:author="Assefa, Freweini (ICIPE-Ethiopia)" w:date="2023-07-31T18:54:00Z">
            <w:rPr/>
          </w:rPrChange>
        </w:rPr>
        <w:t>unemployed</w:t>
      </w:r>
      <w:r w:rsidR="008179EA" w:rsidRPr="00AD2EC3">
        <w:rPr>
          <w:rFonts w:ascii="Times New Roman" w:hAnsi="Times New Roman" w:cs="Times New Roman"/>
          <w:sz w:val="24"/>
          <w:szCs w:val="24"/>
          <w:rPrChange w:id="28" w:author="Assefa, Freweini (ICIPE-Ethiopia)" w:date="2023-07-31T18:54:00Z">
            <w:rPr/>
          </w:rPrChange>
        </w:rPr>
        <w:t xml:space="preserve"> youth partners through this contract farming scheme</w:t>
      </w:r>
      <w:ins w:id="29" w:author="Assefa, Freweini (ICIPE-Ethiopia)" w:date="2023-07-31T18:53:00Z">
        <w:r w:rsidRPr="00AD2EC3">
          <w:rPr>
            <w:rFonts w:ascii="Times New Roman" w:hAnsi="Times New Roman" w:cs="Times New Roman"/>
            <w:sz w:val="24"/>
            <w:szCs w:val="24"/>
            <w:rPrChange w:id="30" w:author="Assefa, Freweini (ICIPE-Ethiopia)" w:date="2023-07-31T18:54:00Z">
              <w:rPr/>
            </w:rPrChange>
          </w:rPr>
          <w:t>.</w:t>
        </w:r>
      </w:ins>
    </w:p>
    <w:p w14:paraId="06F1664E" w14:textId="5D7A7CBC" w:rsidR="00AD2EC3" w:rsidRPr="00AD2EC3" w:rsidRDefault="00AD2EC3">
      <w:pPr>
        <w:pStyle w:val="ListParagraph"/>
        <w:numPr>
          <w:ilvl w:val="0"/>
          <w:numId w:val="7"/>
        </w:numPr>
        <w:shd w:val="clear" w:color="auto" w:fill="FFFFFF"/>
        <w:spacing w:before="240" w:after="240" w:line="360" w:lineRule="auto"/>
        <w:jc w:val="both"/>
        <w:textAlignment w:val="baseline"/>
        <w:rPr>
          <w:ins w:id="31" w:author="Assefa, Freweini (ICIPE-Ethiopia)" w:date="2023-07-31T18:53:00Z"/>
          <w:rFonts w:ascii="Times New Roman" w:eastAsia="Times New Roman" w:hAnsi="Times New Roman" w:cs="Times New Roman"/>
          <w:color w:val="242424"/>
          <w:sz w:val="24"/>
          <w:szCs w:val="24"/>
          <w:rPrChange w:id="32" w:author="Assefa, Freweini (ICIPE-Ethiopia)" w:date="2023-07-31T18:53:00Z">
            <w:rPr>
              <w:ins w:id="33" w:author="Assefa, Freweini (ICIPE-Ethiopia)" w:date="2023-07-31T18:53:00Z"/>
            </w:rPr>
          </w:rPrChange>
        </w:rPr>
        <w:pPrChange w:id="34" w:author="Assefa, Freweini (ICIPE-Ethiopia)" w:date="2023-07-31T18:53:00Z">
          <w:pPr>
            <w:shd w:val="clear" w:color="auto" w:fill="FFFFFF"/>
            <w:spacing w:before="240" w:after="240" w:line="360" w:lineRule="auto"/>
            <w:jc w:val="both"/>
            <w:textAlignment w:val="baseline"/>
          </w:pPr>
        </w:pPrChange>
      </w:pPr>
      <w:ins w:id="35" w:author="Assefa, Freweini (ICIPE-Ethiopia)" w:date="2023-07-31T18:53:00Z">
        <w:r>
          <w:rPr>
            <w:rFonts w:ascii="Times New Roman" w:eastAsia="Times New Roman" w:hAnsi="Times New Roman" w:cs="Times New Roman"/>
            <w:color w:val="242424"/>
            <w:sz w:val="24"/>
            <w:szCs w:val="24"/>
          </w:rPr>
          <w:t>T</w:t>
        </w:r>
        <w:r w:rsidRPr="00AD2EC3">
          <w:rPr>
            <w:rFonts w:ascii="Times New Roman" w:eastAsia="Times New Roman" w:hAnsi="Times New Roman" w:cs="Times New Roman"/>
            <w:color w:val="242424"/>
            <w:sz w:val="24"/>
            <w:szCs w:val="24"/>
            <w:rPrChange w:id="36" w:author="Assefa, Freweini (ICIPE-Ethiopia)" w:date="2023-07-31T18:53:00Z">
              <w:rPr/>
            </w:rPrChange>
          </w:rPr>
          <w:t>o create national and international market linkages by 2025.</w:t>
        </w:r>
      </w:ins>
    </w:p>
    <w:p w14:paraId="57659B8C" w14:textId="77777777" w:rsidR="00AD2EC3" w:rsidRPr="001F7F8C" w:rsidRDefault="00AD2EC3" w:rsidP="001F7F8C">
      <w:pPr>
        <w:shd w:val="clear" w:color="auto" w:fill="FFFFFF"/>
        <w:spacing w:after="0" w:line="360" w:lineRule="auto"/>
        <w:jc w:val="both"/>
        <w:textAlignment w:val="baseline"/>
        <w:rPr>
          <w:rFonts w:ascii="Times New Roman" w:eastAsia="Times New Roman" w:hAnsi="Times New Roman" w:cs="Times New Roman"/>
          <w:b/>
          <w:bCs/>
          <w:color w:val="242424"/>
          <w:sz w:val="24"/>
          <w:szCs w:val="24"/>
        </w:rPr>
      </w:pPr>
    </w:p>
    <w:p w14:paraId="3404C39D" w14:textId="77777777"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color w:val="242424"/>
          <w:sz w:val="24"/>
          <w:szCs w:val="24"/>
        </w:rPr>
      </w:pPr>
    </w:p>
    <w:p w14:paraId="35D12EBC" w14:textId="77777777" w:rsidR="008179EA" w:rsidRPr="00A521BB" w:rsidRDefault="008179EA" w:rsidP="001F7F8C">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bCs/>
          <w:color w:val="242424"/>
          <w:sz w:val="32"/>
          <w:szCs w:val="32"/>
        </w:rPr>
      </w:pPr>
      <w:r w:rsidRPr="00A521BB">
        <w:rPr>
          <w:rFonts w:ascii="Times New Roman" w:eastAsia="Times New Roman" w:hAnsi="Times New Roman" w:cs="Times New Roman"/>
          <w:b/>
          <w:bCs/>
          <w:color w:val="242424"/>
          <w:sz w:val="32"/>
          <w:szCs w:val="32"/>
        </w:rPr>
        <w:t>Out-grower scheme experience and target youth number</w:t>
      </w:r>
    </w:p>
    <w:p w14:paraId="34FAADD3" w14:textId="77777777" w:rsidR="008179EA" w:rsidRPr="001F7F8C" w:rsidRDefault="008179EA" w:rsidP="001F7F8C">
      <w:pPr>
        <w:pStyle w:val="ListParagraph"/>
        <w:shd w:val="clear" w:color="auto" w:fill="FFFFFF"/>
        <w:spacing w:after="0" w:line="360" w:lineRule="auto"/>
        <w:jc w:val="both"/>
        <w:textAlignment w:val="baseline"/>
        <w:rPr>
          <w:rFonts w:ascii="Times New Roman" w:eastAsia="Times New Roman" w:hAnsi="Times New Roman" w:cs="Times New Roman"/>
          <w:b/>
          <w:bCs/>
          <w:color w:val="242424"/>
          <w:sz w:val="24"/>
          <w:szCs w:val="24"/>
        </w:rPr>
      </w:pPr>
    </w:p>
    <w:p w14:paraId="0FEB5517" w14:textId="1C9CFAE8"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The Ethiopia Federal Job Creation Commission's (JCC’s) data diagnostic research revealed that a higher percentage of the youth population has a low level of education and lacks many of the skills required for establishing their career path toward a productive working life. It</w:t>
      </w:r>
      <w:r w:rsidR="00FE3972" w:rsidRPr="001F7F8C">
        <w:rPr>
          <w:rFonts w:ascii="Times New Roman" w:eastAsia="Times New Roman" w:hAnsi="Times New Roman" w:cs="Times New Roman"/>
          <w:color w:val="242424"/>
          <w:sz w:val="24"/>
          <w:szCs w:val="24"/>
        </w:rPr>
        <w:t xml:space="preserve"> has </w:t>
      </w:r>
      <w:r w:rsidRPr="001F7F8C">
        <w:rPr>
          <w:rFonts w:ascii="Times New Roman" w:eastAsia="Times New Roman" w:hAnsi="Times New Roman" w:cs="Times New Roman"/>
          <w:color w:val="242424"/>
          <w:sz w:val="24"/>
          <w:szCs w:val="24"/>
        </w:rPr>
        <w:t xml:space="preserve">also </w:t>
      </w:r>
      <w:r w:rsidR="00FE3972" w:rsidRPr="001F7F8C">
        <w:rPr>
          <w:rFonts w:ascii="Times New Roman" w:eastAsia="Times New Roman" w:hAnsi="Times New Roman" w:cs="Times New Roman"/>
          <w:color w:val="242424"/>
          <w:sz w:val="24"/>
          <w:szCs w:val="24"/>
        </w:rPr>
        <w:t xml:space="preserve">been </w:t>
      </w:r>
      <w:r w:rsidRPr="001F7F8C">
        <w:rPr>
          <w:rFonts w:ascii="Times New Roman" w:eastAsia="Times New Roman" w:hAnsi="Times New Roman" w:cs="Times New Roman"/>
          <w:color w:val="242424"/>
          <w:sz w:val="24"/>
          <w:szCs w:val="24"/>
        </w:rPr>
        <w:t xml:space="preserve">reported that there is a mismatch between education, training, and the labor market that is a widely prevalent constraint. Besides, training </w:t>
      </w:r>
      <w:r w:rsidR="00FE3972" w:rsidRPr="001F7F8C">
        <w:rPr>
          <w:rFonts w:ascii="Times New Roman" w:eastAsia="Times New Roman" w:hAnsi="Times New Roman" w:cs="Times New Roman"/>
          <w:color w:val="242424"/>
          <w:sz w:val="24"/>
          <w:szCs w:val="24"/>
        </w:rPr>
        <w:t xml:space="preserve">mostly </w:t>
      </w:r>
      <w:r w:rsidRPr="001F7F8C">
        <w:rPr>
          <w:rFonts w:ascii="Times New Roman" w:eastAsia="Times New Roman" w:hAnsi="Times New Roman" w:cs="Times New Roman"/>
          <w:color w:val="242424"/>
          <w:sz w:val="24"/>
          <w:szCs w:val="24"/>
        </w:rPr>
        <w:t xml:space="preserve">focuses </w:t>
      </w:r>
      <w:r w:rsidR="008719D3" w:rsidRPr="001F7F8C">
        <w:rPr>
          <w:rFonts w:ascii="Times New Roman" w:eastAsia="Times New Roman" w:hAnsi="Times New Roman" w:cs="Times New Roman"/>
          <w:color w:val="242424"/>
          <w:sz w:val="24"/>
          <w:szCs w:val="24"/>
        </w:rPr>
        <w:t>on hard skills, whereas soft or cognitive value-focused skill</w:t>
      </w:r>
      <w:r w:rsidR="007A32C9">
        <w:rPr>
          <w:rFonts w:ascii="Times New Roman" w:eastAsia="Times New Roman" w:hAnsi="Times New Roman" w:cs="Times New Roman"/>
          <w:color w:val="242424"/>
          <w:sz w:val="24"/>
          <w:szCs w:val="24"/>
        </w:rPr>
        <w:t xml:space="preserve"> development</w:t>
      </w:r>
      <w:r w:rsidR="008719D3" w:rsidRPr="001F7F8C">
        <w:rPr>
          <w:rFonts w:ascii="Times New Roman" w:eastAsia="Times New Roman" w:hAnsi="Times New Roman" w:cs="Times New Roman"/>
          <w:color w:val="242424"/>
          <w:sz w:val="24"/>
          <w:szCs w:val="24"/>
        </w:rPr>
        <w:t xml:space="preserve"> </w:t>
      </w:r>
      <w:r w:rsidR="007A32C9">
        <w:rPr>
          <w:rFonts w:ascii="Times New Roman" w:eastAsia="Times New Roman" w:hAnsi="Times New Roman" w:cs="Times New Roman"/>
          <w:color w:val="242424"/>
          <w:sz w:val="24"/>
          <w:szCs w:val="24"/>
        </w:rPr>
        <w:t>training is</w:t>
      </w:r>
      <w:r w:rsidRPr="001F7F8C">
        <w:rPr>
          <w:rFonts w:ascii="Times New Roman" w:eastAsia="Times New Roman" w:hAnsi="Times New Roman" w:cs="Times New Roman"/>
          <w:color w:val="242424"/>
          <w:sz w:val="24"/>
          <w:szCs w:val="24"/>
        </w:rPr>
        <w:t xml:space="preserve"> very scarce.</w:t>
      </w:r>
    </w:p>
    <w:p w14:paraId="522C1A3D" w14:textId="09D35C79" w:rsidR="008179EA" w:rsidRPr="001F7F8C" w:rsidRDefault="008179EA" w:rsidP="00A521BB">
      <w:pPr>
        <w:shd w:val="clear" w:color="auto" w:fill="FFFFFF"/>
        <w:spacing w:before="240" w:after="24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 xml:space="preserve">Furthermore, the </w:t>
      </w:r>
      <w:r w:rsidR="00FE3972" w:rsidRPr="001F7F8C">
        <w:rPr>
          <w:rFonts w:ascii="Times New Roman" w:eastAsia="Times New Roman" w:hAnsi="Times New Roman" w:cs="Times New Roman"/>
          <w:color w:val="242424"/>
          <w:sz w:val="24"/>
          <w:szCs w:val="24"/>
        </w:rPr>
        <w:t xml:space="preserve">key barrier restricting job creation outcomes is </w:t>
      </w:r>
      <w:r w:rsidR="008719D3" w:rsidRPr="001F7F8C">
        <w:rPr>
          <w:rFonts w:ascii="Times New Roman" w:eastAsia="Times New Roman" w:hAnsi="Times New Roman" w:cs="Times New Roman"/>
          <w:color w:val="242424"/>
          <w:sz w:val="24"/>
          <w:szCs w:val="24"/>
        </w:rPr>
        <w:t>a lack</w:t>
      </w:r>
      <w:r w:rsidRPr="001F7F8C">
        <w:rPr>
          <w:rFonts w:ascii="Times New Roman" w:eastAsia="Times New Roman" w:hAnsi="Times New Roman" w:cs="Times New Roman"/>
          <w:color w:val="242424"/>
          <w:sz w:val="24"/>
          <w:szCs w:val="24"/>
        </w:rPr>
        <w:t xml:space="preserve"> of </w:t>
      </w:r>
      <w:r w:rsidR="00FE3972" w:rsidRPr="001F7F8C">
        <w:rPr>
          <w:rFonts w:ascii="Times New Roman" w:eastAsia="Times New Roman" w:hAnsi="Times New Roman" w:cs="Times New Roman"/>
          <w:color w:val="242424"/>
          <w:sz w:val="24"/>
          <w:szCs w:val="24"/>
        </w:rPr>
        <w:t xml:space="preserve">adequate </w:t>
      </w:r>
      <w:r w:rsidRPr="001F7F8C">
        <w:rPr>
          <w:rFonts w:ascii="Times New Roman" w:eastAsia="Times New Roman" w:hAnsi="Times New Roman" w:cs="Times New Roman"/>
          <w:color w:val="242424"/>
          <w:sz w:val="24"/>
          <w:szCs w:val="24"/>
        </w:rPr>
        <w:t xml:space="preserve">technical and soft skills to </w:t>
      </w:r>
      <w:r w:rsidR="00FE3972" w:rsidRPr="001F7F8C">
        <w:rPr>
          <w:rFonts w:ascii="Times New Roman" w:eastAsia="Times New Roman" w:hAnsi="Times New Roman" w:cs="Times New Roman"/>
          <w:color w:val="242424"/>
          <w:sz w:val="24"/>
          <w:szCs w:val="24"/>
        </w:rPr>
        <w:t>meet</w:t>
      </w:r>
      <w:r w:rsidRPr="001F7F8C">
        <w:rPr>
          <w:rFonts w:ascii="Times New Roman" w:eastAsia="Times New Roman" w:hAnsi="Times New Roman" w:cs="Times New Roman"/>
          <w:color w:val="242424"/>
          <w:sz w:val="24"/>
          <w:szCs w:val="24"/>
        </w:rPr>
        <w:t xml:space="preserve"> the needs of the private-owned small business sectors. As a result, </w:t>
      </w:r>
      <w:r w:rsidR="00FE3972" w:rsidRPr="001F7F8C">
        <w:rPr>
          <w:rFonts w:ascii="Times New Roman" w:eastAsia="Times New Roman" w:hAnsi="Times New Roman" w:cs="Times New Roman"/>
          <w:color w:val="242424"/>
          <w:sz w:val="24"/>
          <w:szCs w:val="24"/>
        </w:rPr>
        <w:t xml:space="preserve">in comparison to other low-middle-income </w:t>
      </w:r>
      <w:r w:rsidR="008719D3" w:rsidRPr="001F7F8C">
        <w:rPr>
          <w:rFonts w:ascii="Times New Roman" w:eastAsia="Times New Roman" w:hAnsi="Times New Roman" w:cs="Times New Roman"/>
          <w:color w:val="242424"/>
          <w:sz w:val="24"/>
          <w:szCs w:val="24"/>
        </w:rPr>
        <w:t>nations, Ethiopia’s</w:t>
      </w:r>
      <w:r w:rsidRPr="001F7F8C">
        <w:rPr>
          <w:rFonts w:ascii="Times New Roman" w:eastAsia="Times New Roman" w:hAnsi="Times New Roman" w:cs="Times New Roman"/>
          <w:color w:val="242424"/>
          <w:sz w:val="24"/>
          <w:szCs w:val="24"/>
        </w:rPr>
        <w:t xml:space="preserve"> current skills </w:t>
      </w:r>
      <w:r w:rsidR="0001412D" w:rsidRPr="001F7F8C">
        <w:rPr>
          <w:rFonts w:ascii="Times New Roman" w:eastAsia="Times New Roman" w:hAnsi="Times New Roman" w:cs="Times New Roman"/>
          <w:color w:val="242424"/>
          <w:sz w:val="24"/>
          <w:szCs w:val="24"/>
        </w:rPr>
        <w:t>bases</w:t>
      </w:r>
      <w:r w:rsidRPr="001F7F8C">
        <w:rPr>
          <w:rFonts w:ascii="Times New Roman" w:eastAsia="Times New Roman" w:hAnsi="Times New Roman" w:cs="Times New Roman"/>
          <w:color w:val="242424"/>
          <w:sz w:val="24"/>
          <w:szCs w:val="24"/>
        </w:rPr>
        <w:t xml:space="preserve"> a constraint to the ability for businesses to achieve transformative economic growth, limits local and foreign investors' and discourages new enterprises from flourishing. To this end, a large proportion of the work</w:t>
      </w:r>
      <w:r w:rsidR="00FE3972" w:rsidRPr="001F7F8C">
        <w:rPr>
          <w:rFonts w:ascii="Times New Roman" w:eastAsia="Times New Roman" w:hAnsi="Times New Roman" w:cs="Times New Roman"/>
          <w:color w:val="242424"/>
          <w:sz w:val="24"/>
          <w:szCs w:val="24"/>
        </w:rPr>
        <w:t>ing</w:t>
      </w:r>
      <w:r w:rsidRPr="001F7F8C">
        <w:rPr>
          <w:rFonts w:ascii="Times New Roman" w:eastAsia="Times New Roman" w:hAnsi="Times New Roman" w:cs="Times New Roman"/>
          <w:color w:val="242424"/>
          <w:sz w:val="24"/>
          <w:szCs w:val="24"/>
        </w:rPr>
        <w:t xml:space="preserve">-age population ends up </w:t>
      </w:r>
      <w:r w:rsidR="007A32C9">
        <w:rPr>
          <w:rFonts w:ascii="Times New Roman" w:eastAsia="Times New Roman" w:hAnsi="Times New Roman" w:cs="Times New Roman"/>
          <w:color w:val="242424"/>
          <w:sz w:val="24"/>
          <w:szCs w:val="24"/>
        </w:rPr>
        <w:t xml:space="preserve">with minimum </w:t>
      </w:r>
      <w:r w:rsidR="008339D9">
        <w:rPr>
          <w:rFonts w:ascii="Times New Roman" w:eastAsia="Times New Roman" w:hAnsi="Times New Roman" w:cs="Times New Roman"/>
          <w:color w:val="242424"/>
          <w:sz w:val="24"/>
          <w:szCs w:val="24"/>
        </w:rPr>
        <w:t xml:space="preserve">daily </w:t>
      </w:r>
      <w:r w:rsidR="007A32C9">
        <w:rPr>
          <w:rFonts w:ascii="Times New Roman" w:eastAsia="Times New Roman" w:hAnsi="Times New Roman" w:cs="Times New Roman"/>
          <w:color w:val="242424"/>
          <w:sz w:val="24"/>
          <w:szCs w:val="24"/>
        </w:rPr>
        <w:t xml:space="preserve">wages </w:t>
      </w:r>
      <w:r w:rsidRPr="001F7F8C">
        <w:rPr>
          <w:rFonts w:ascii="Times New Roman" w:eastAsia="Times New Roman" w:hAnsi="Times New Roman" w:cs="Times New Roman"/>
          <w:color w:val="242424"/>
          <w:sz w:val="24"/>
          <w:szCs w:val="24"/>
        </w:rPr>
        <w:t>across multiple sectors.</w:t>
      </w:r>
      <w:r w:rsidR="00A521BB">
        <w:rPr>
          <w:rFonts w:ascii="Times New Roman" w:eastAsia="Times New Roman" w:hAnsi="Times New Roman" w:cs="Times New Roman"/>
          <w:color w:val="242424"/>
          <w:sz w:val="24"/>
          <w:szCs w:val="24"/>
        </w:rPr>
        <w:t xml:space="preserve"> </w:t>
      </w:r>
      <w:r w:rsidR="008339D9">
        <w:rPr>
          <w:rFonts w:ascii="Times New Roman" w:eastAsia="Times New Roman" w:hAnsi="Times New Roman" w:cs="Times New Roman"/>
          <w:color w:val="242424"/>
          <w:sz w:val="24"/>
          <w:szCs w:val="24"/>
        </w:rPr>
        <w:t>D</w:t>
      </w:r>
      <w:r w:rsidRPr="001F7F8C">
        <w:rPr>
          <w:rFonts w:ascii="Times New Roman" w:eastAsia="Times New Roman" w:hAnsi="Times New Roman" w:cs="Times New Roman"/>
          <w:color w:val="242424"/>
          <w:sz w:val="24"/>
          <w:szCs w:val="24"/>
        </w:rPr>
        <w:t xml:space="preserve">espite </w:t>
      </w:r>
      <w:r w:rsidR="008339D9">
        <w:rPr>
          <w:rFonts w:ascii="Times New Roman" w:eastAsia="Times New Roman" w:hAnsi="Times New Roman" w:cs="Times New Roman"/>
          <w:color w:val="242424"/>
          <w:sz w:val="24"/>
          <w:szCs w:val="24"/>
        </w:rPr>
        <w:t xml:space="preserve">the </w:t>
      </w:r>
      <w:r w:rsidRPr="001F7F8C">
        <w:rPr>
          <w:rFonts w:ascii="Times New Roman" w:eastAsia="Times New Roman" w:hAnsi="Times New Roman" w:cs="Times New Roman"/>
          <w:color w:val="242424"/>
          <w:sz w:val="24"/>
          <w:szCs w:val="24"/>
        </w:rPr>
        <w:t xml:space="preserve">economic growth, </w:t>
      </w:r>
      <w:r w:rsidR="00FC476A" w:rsidRPr="001F7F8C">
        <w:rPr>
          <w:rFonts w:ascii="Times New Roman" w:eastAsia="Times New Roman" w:hAnsi="Times New Roman" w:cs="Times New Roman"/>
          <w:color w:val="242424"/>
          <w:sz w:val="24"/>
          <w:szCs w:val="24"/>
        </w:rPr>
        <w:t>a large</w:t>
      </w:r>
      <w:r w:rsidRPr="001F7F8C">
        <w:rPr>
          <w:rFonts w:ascii="Times New Roman" w:eastAsia="Times New Roman" w:hAnsi="Times New Roman" w:cs="Times New Roman"/>
          <w:color w:val="242424"/>
          <w:sz w:val="24"/>
          <w:szCs w:val="24"/>
        </w:rPr>
        <w:t xml:space="preserve"> number of people </w:t>
      </w:r>
      <w:r w:rsidR="00FC476A" w:rsidRPr="001F7F8C">
        <w:rPr>
          <w:rFonts w:ascii="Times New Roman" w:eastAsia="Times New Roman" w:hAnsi="Times New Roman" w:cs="Times New Roman"/>
          <w:color w:val="242424"/>
          <w:sz w:val="24"/>
          <w:szCs w:val="24"/>
        </w:rPr>
        <w:t>particularly young women are falling</w:t>
      </w:r>
      <w:r w:rsidRPr="001F7F8C">
        <w:rPr>
          <w:rFonts w:ascii="Times New Roman" w:eastAsia="Times New Roman" w:hAnsi="Times New Roman" w:cs="Times New Roman"/>
          <w:color w:val="242424"/>
          <w:sz w:val="24"/>
          <w:szCs w:val="24"/>
        </w:rPr>
        <w:t xml:space="preserve"> behind. </w:t>
      </w:r>
      <w:r w:rsidR="00FC476A" w:rsidRPr="001F7F8C">
        <w:rPr>
          <w:rFonts w:ascii="Times New Roman" w:eastAsia="Times New Roman" w:hAnsi="Times New Roman" w:cs="Times New Roman"/>
          <w:color w:val="242424"/>
          <w:sz w:val="24"/>
          <w:szCs w:val="24"/>
        </w:rPr>
        <w:t>Women</w:t>
      </w:r>
      <w:r w:rsidR="00D60AA5" w:rsidRPr="001F7F8C">
        <w:rPr>
          <w:rFonts w:ascii="Times New Roman" w:eastAsia="Times New Roman" w:hAnsi="Times New Roman" w:cs="Times New Roman"/>
          <w:color w:val="242424"/>
          <w:sz w:val="24"/>
          <w:szCs w:val="24"/>
        </w:rPr>
        <w:t xml:space="preserve"> </w:t>
      </w:r>
      <w:r w:rsidR="00FC476A" w:rsidRPr="001F7F8C">
        <w:rPr>
          <w:rFonts w:ascii="Times New Roman" w:eastAsia="Times New Roman" w:hAnsi="Times New Roman" w:cs="Times New Roman"/>
          <w:color w:val="242424"/>
          <w:sz w:val="24"/>
          <w:szCs w:val="24"/>
        </w:rPr>
        <w:t xml:space="preserve">are </w:t>
      </w:r>
      <w:r w:rsidRPr="001F7F8C">
        <w:rPr>
          <w:rFonts w:ascii="Times New Roman" w:eastAsia="Times New Roman" w:hAnsi="Times New Roman" w:cs="Times New Roman"/>
          <w:color w:val="242424"/>
          <w:sz w:val="24"/>
          <w:szCs w:val="24"/>
        </w:rPr>
        <w:t xml:space="preserve">expected to stay </w:t>
      </w:r>
      <w:r w:rsidR="00FC476A" w:rsidRPr="001F7F8C">
        <w:rPr>
          <w:rFonts w:ascii="Times New Roman" w:eastAsia="Times New Roman" w:hAnsi="Times New Roman" w:cs="Times New Roman"/>
          <w:color w:val="242424"/>
          <w:sz w:val="24"/>
          <w:szCs w:val="24"/>
        </w:rPr>
        <w:t xml:space="preserve">at </w:t>
      </w:r>
      <w:r w:rsidRPr="001F7F8C">
        <w:rPr>
          <w:rFonts w:ascii="Times New Roman" w:eastAsia="Times New Roman" w:hAnsi="Times New Roman" w:cs="Times New Roman"/>
          <w:color w:val="242424"/>
          <w:sz w:val="24"/>
          <w:szCs w:val="24"/>
        </w:rPr>
        <w:t>home and raise their children</w:t>
      </w:r>
      <w:r w:rsidR="008339D9">
        <w:rPr>
          <w:rFonts w:ascii="Times New Roman" w:eastAsia="Times New Roman" w:hAnsi="Times New Roman" w:cs="Times New Roman"/>
          <w:color w:val="242424"/>
          <w:sz w:val="24"/>
          <w:szCs w:val="24"/>
        </w:rPr>
        <w:t xml:space="preserve"> and take care of family </w:t>
      </w:r>
      <w:ins w:id="37" w:author="Assefa, Freweini (ICIPE-Ethiopia)" w:date="2023-07-31T18:38:00Z">
        <w:r w:rsidR="00607B9B">
          <w:rPr>
            <w:rFonts w:ascii="Times New Roman" w:eastAsia="Times New Roman" w:hAnsi="Times New Roman" w:cs="Times New Roman"/>
            <w:color w:val="242424"/>
            <w:sz w:val="24"/>
            <w:szCs w:val="24"/>
          </w:rPr>
          <w:t>and social respon</w:t>
        </w:r>
      </w:ins>
      <w:ins w:id="38" w:author="Assefa, Freweini (ICIPE-Ethiopia)" w:date="2023-07-31T18:39:00Z">
        <w:r w:rsidR="00607B9B">
          <w:rPr>
            <w:rFonts w:ascii="Times New Roman" w:eastAsia="Times New Roman" w:hAnsi="Times New Roman" w:cs="Times New Roman"/>
            <w:color w:val="242424"/>
            <w:sz w:val="24"/>
            <w:szCs w:val="24"/>
          </w:rPr>
          <w:t>sibilities</w:t>
        </w:r>
      </w:ins>
      <w:r w:rsidRPr="001F7F8C">
        <w:rPr>
          <w:rFonts w:ascii="Times New Roman" w:eastAsia="Times New Roman" w:hAnsi="Times New Roman" w:cs="Times New Roman"/>
          <w:color w:val="242424"/>
          <w:sz w:val="24"/>
          <w:szCs w:val="24"/>
        </w:rPr>
        <w:t xml:space="preserve">. Even </w:t>
      </w:r>
      <w:r w:rsidR="00FC476A" w:rsidRPr="001F7F8C">
        <w:rPr>
          <w:rFonts w:ascii="Times New Roman" w:eastAsia="Times New Roman" w:hAnsi="Times New Roman" w:cs="Times New Roman"/>
          <w:color w:val="242424"/>
          <w:sz w:val="24"/>
          <w:szCs w:val="24"/>
        </w:rPr>
        <w:t>if</w:t>
      </w:r>
      <w:r w:rsidRPr="001F7F8C">
        <w:rPr>
          <w:rFonts w:ascii="Times New Roman" w:eastAsia="Times New Roman" w:hAnsi="Times New Roman" w:cs="Times New Roman"/>
          <w:color w:val="242424"/>
          <w:sz w:val="24"/>
          <w:szCs w:val="24"/>
        </w:rPr>
        <w:t xml:space="preserve"> they find work, </w:t>
      </w:r>
      <w:r w:rsidR="00FC476A" w:rsidRPr="001F7F8C">
        <w:rPr>
          <w:rFonts w:ascii="Times New Roman" w:eastAsia="Times New Roman" w:hAnsi="Times New Roman" w:cs="Times New Roman"/>
          <w:color w:val="242424"/>
          <w:sz w:val="24"/>
          <w:szCs w:val="24"/>
        </w:rPr>
        <w:t>finding</w:t>
      </w:r>
      <w:r w:rsidRPr="001F7F8C">
        <w:rPr>
          <w:rFonts w:ascii="Times New Roman" w:eastAsia="Times New Roman" w:hAnsi="Times New Roman" w:cs="Times New Roman"/>
          <w:color w:val="242424"/>
          <w:sz w:val="24"/>
          <w:szCs w:val="24"/>
        </w:rPr>
        <w:t xml:space="preserve"> affordable and accessible childcare </w:t>
      </w:r>
      <w:ins w:id="39" w:author="Assefa, Freweini (ICIPE-Ethiopia)" w:date="2023-07-31T18:39:00Z">
        <w:r w:rsidR="00607B9B">
          <w:rPr>
            <w:rFonts w:ascii="Times New Roman" w:eastAsia="Times New Roman" w:hAnsi="Times New Roman" w:cs="Times New Roman"/>
            <w:color w:val="242424"/>
            <w:sz w:val="24"/>
            <w:szCs w:val="24"/>
          </w:rPr>
          <w:t xml:space="preserve">facilities </w:t>
        </w:r>
      </w:ins>
      <w:r w:rsidRPr="001F7F8C">
        <w:rPr>
          <w:rFonts w:ascii="Times New Roman" w:eastAsia="Times New Roman" w:hAnsi="Times New Roman" w:cs="Times New Roman"/>
          <w:color w:val="242424"/>
          <w:sz w:val="24"/>
          <w:szCs w:val="24"/>
        </w:rPr>
        <w:t xml:space="preserve">is </w:t>
      </w:r>
      <w:r w:rsidR="00FC476A" w:rsidRPr="001F7F8C">
        <w:rPr>
          <w:rFonts w:ascii="Times New Roman" w:eastAsia="Times New Roman" w:hAnsi="Times New Roman" w:cs="Times New Roman"/>
          <w:color w:val="242424"/>
          <w:sz w:val="24"/>
          <w:szCs w:val="24"/>
        </w:rPr>
        <w:t>another challenge.</w:t>
      </w:r>
    </w:p>
    <w:p w14:paraId="00F7698F" w14:textId="77777777" w:rsidR="008179EA" w:rsidRPr="001F7F8C" w:rsidRDefault="00773441" w:rsidP="00A521BB">
      <w:pPr>
        <w:shd w:val="clear" w:color="auto" w:fill="FFFFFF"/>
        <w:spacing w:before="240" w:after="24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 xml:space="preserve">According to </w:t>
      </w:r>
      <w:r w:rsidR="008179EA" w:rsidRPr="001F7F8C">
        <w:rPr>
          <w:rFonts w:ascii="Times New Roman" w:eastAsia="Times New Roman" w:hAnsi="Times New Roman" w:cs="Times New Roman"/>
          <w:color w:val="242424"/>
          <w:sz w:val="24"/>
          <w:szCs w:val="24"/>
        </w:rPr>
        <w:t>the World Ban</w:t>
      </w:r>
      <w:r w:rsidR="00284F25" w:rsidRPr="001F7F8C">
        <w:rPr>
          <w:rFonts w:ascii="Times New Roman" w:eastAsia="Times New Roman" w:hAnsi="Times New Roman" w:cs="Times New Roman"/>
          <w:color w:val="242424"/>
          <w:sz w:val="24"/>
          <w:szCs w:val="24"/>
        </w:rPr>
        <w:t>k and World Health Organization,</w:t>
      </w:r>
      <w:r w:rsidR="008179EA" w:rsidRPr="001F7F8C">
        <w:rPr>
          <w:rFonts w:ascii="Times New Roman" w:eastAsia="Times New Roman" w:hAnsi="Times New Roman" w:cs="Times New Roman"/>
          <w:color w:val="242424"/>
          <w:sz w:val="24"/>
          <w:szCs w:val="24"/>
        </w:rPr>
        <w:t xml:space="preserve"> World Report on Disability, Washington, D.C., 2011, </w:t>
      </w:r>
      <w:r w:rsidRPr="001F7F8C">
        <w:rPr>
          <w:rFonts w:ascii="Times New Roman" w:eastAsia="Times New Roman" w:hAnsi="Times New Roman" w:cs="Times New Roman"/>
          <w:color w:val="242424"/>
          <w:sz w:val="24"/>
          <w:szCs w:val="24"/>
        </w:rPr>
        <w:t>Ethiopia has</w:t>
      </w:r>
      <w:r w:rsidR="008179EA" w:rsidRPr="001F7F8C">
        <w:rPr>
          <w:rFonts w:ascii="Times New Roman" w:eastAsia="Times New Roman" w:hAnsi="Times New Roman" w:cs="Times New Roman"/>
          <w:color w:val="242424"/>
          <w:sz w:val="24"/>
          <w:szCs w:val="24"/>
        </w:rPr>
        <w:t xml:space="preserve"> an estimated 15 million </w:t>
      </w:r>
      <w:r w:rsidRPr="001F7F8C">
        <w:rPr>
          <w:rFonts w:ascii="Times New Roman" w:eastAsia="Times New Roman" w:hAnsi="Times New Roman" w:cs="Times New Roman"/>
          <w:color w:val="242424"/>
          <w:sz w:val="24"/>
          <w:szCs w:val="24"/>
        </w:rPr>
        <w:t xml:space="preserve">disabled </w:t>
      </w:r>
      <w:r w:rsidR="008179EA" w:rsidRPr="001F7F8C">
        <w:rPr>
          <w:rFonts w:ascii="Times New Roman" w:eastAsia="Times New Roman" w:hAnsi="Times New Roman" w:cs="Times New Roman"/>
          <w:color w:val="242424"/>
          <w:sz w:val="24"/>
          <w:szCs w:val="24"/>
        </w:rPr>
        <w:t>children, adults, and elderly people</w:t>
      </w:r>
      <w:r w:rsidR="008719D3" w:rsidRPr="001F7F8C">
        <w:rPr>
          <w:rFonts w:ascii="Times New Roman" w:eastAsia="Times New Roman" w:hAnsi="Times New Roman" w:cs="Times New Roman"/>
          <w:color w:val="242424"/>
          <w:sz w:val="24"/>
          <w:szCs w:val="24"/>
        </w:rPr>
        <w:t xml:space="preserve"> </w:t>
      </w:r>
      <w:r w:rsidRPr="001F7F8C">
        <w:rPr>
          <w:rFonts w:ascii="Times New Roman" w:eastAsia="Times New Roman" w:hAnsi="Times New Roman" w:cs="Times New Roman"/>
          <w:color w:val="242424"/>
          <w:sz w:val="24"/>
          <w:szCs w:val="24"/>
        </w:rPr>
        <w:t>accou</w:t>
      </w:r>
      <w:r w:rsidR="008179EA" w:rsidRPr="001F7F8C">
        <w:rPr>
          <w:rFonts w:ascii="Times New Roman" w:eastAsia="Times New Roman" w:hAnsi="Times New Roman" w:cs="Times New Roman"/>
          <w:color w:val="242424"/>
          <w:sz w:val="24"/>
          <w:szCs w:val="24"/>
        </w:rPr>
        <w:t>nting</w:t>
      </w:r>
      <w:r w:rsidR="008719D3" w:rsidRPr="001F7F8C">
        <w:rPr>
          <w:rFonts w:ascii="Times New Roman" w:eastAsia="Times New Roman" w:hAnsi="Times New Roman" w:cs="Times New Roman"/>
          <w:color w:val="242424"/>
          <w:sz w:val="24"/>
          <w:szCs w:val="24"/>
        </w:rPr>
        <w:t xml:space="preserve"> </w:t>
      </w:r>
      <w:r w:rsidRPr="001F7F8C">
        <w:rPr>
          <w:rFonts w:ascii="Times New Roman" w:eastAsia="Times New Roman" w:hAnsi="Times New Roman" w:cs="Times New Roman"/>
          <w:color w:val="242424"/>
          <w:sz w:val="24"/>
          <w:szCs w:val="24"/>
        </w:rPr>
        <w:t xml:space="preserve">for </w:t>
      </w:r>
      <w:r w:rsidR="008179EA" w:rsidRPr="001F7F8C">
        <w:rPr>
          <w:rFonts w:ascii="Times New Roman" w:eastAsia="Times New Roman" w:hAnsi="Times New Roman" w:cs="Times New Roman"/>
          <w:color w:val="242424"/>
          <w:sz w:val="24"/>
          <w:szCs w:val="24"/>
        </w:rPr>
        <w:t xml:space="preserve">17.6 per cent of the population. A vast majority of people with disabilities live in rural areas </w:t>
      </w:r>
      <w:r w:rsidRPr="001F7F8C">
        <w:rPr>
          <w:rFonts w:ascii="Times New Roman" w:eastAsia="Times New Roman" w:hAnsi="Times New Roman" w:cs="Times New Roman"/>
          <w:color w:val="242424"/>
          <w:sz w:val="24"/>
          <w:szCs w:val="24"/>
        </w:rPr>
        <w:t>with inadequate</w:t>
      </w:r>
      <w:r w:rsidR="008179EA" w:rsidRPr="001F7F8C">
        <w:rPr>
          <w:rFonts w:ascii="Times New Roman" w:eastAsia="Times New Roman" w:hAnsi="Times New Roman" w:cs="Times New Roman"/>
          <w:color w:val="242424"/>
          <w:sz w:val="24"/>
          <w:szCs w:val="24"/>
        </w:rPr>
        <w:t xml:space="preserve"> access to basic services. </w:t>
      </w:r>
      <w:r w:rsidRPr="001F7F8C">
        <w:rPr>
          <w:rFonts w:ascii="Times New Roman" w:eastAsia="Times New Roman" w:hAnsi="Times New Roman" w:cs="Times New Roman"/>
          <w:color w:val="242424"/>
          <w:sz w:val="24"/>
          <w:szCs w:val="24"/>
        </w:rPr>
        <w:t>I</w:t>
      </w:r>
      <w:r w:rsidR="008179EA" w:rsidRPr="001F7F8C">
        <w:rPr>
          <w:rFonts w:ascii="Times New Roman" w:eastAsia="Times New Roman" w:hAnsi="Times New Roman" w:cs="Times New Roman"/>
          <w:color w:val="242424"/>
          <w:sz w:val="24"/>
          <w:szCs w:val="24"/>
        </w:rPr>
        <w:t xml:space="preserve">t is estimated that 95% of all </w:t>
      </w:r>
      <w:r w:rsidRPr="001F7F8C">
        <w:rPr>
          <w:rFonts w:ascii="Times New Roman" w:eastAsia="Times New Roman" w:hAnsi="Times New Roman" w:cs="Times New Roman"/>
          <w:color w:val="242424"/>
          <w:sz w:val="24"/>
          <w:szCs w:val="24"/>
        </w:rPr>
        <w:t>disabled individuals</w:t>
      </w:r>
      <w:r w:rsidR="008179EA" w:rsidRPr="001F7F8C">
        <w:rPr>
          <w:rFonts w:ascii="Times New Roman" w:eastAsia="Times New Roman" w:hAnsi="Times New Roman" w:cs="Times New Roman"/>
          <w:color w:val="242424"/>
          <w:sz w:val="24"/>
          <w:szCs w:val="24"/>
        </w:rPr>
        <w:t xml:space="preserve"> live in poverty (Ministry of Labor and Social Affairs (MOLSA) 2010). Many </w:t>
      </w:r>
      <w:r w:rsidRPr="001F7F8C">
        <w:rPr>
          <w:rFonts w:ascii="Times New Roman" w:eastAsia="Times New Roman" w:hAnsi="Times New Roman" w:cs="Times New Roman"/>
          <w:color w:val="242424"/>
          <w:sz w:val="24"/>
          <w:szCs w:val="24"/>
        </w:rPr>
        <w:t>rely</w:t>
      </w:r>
      <w:r w:rsidR="008179EA" w:rsidRPr="001F7F8C">
        <w:rPr>
          <w:rFonts w:ascii="Times New Roman" w:eastAsia="Times New Roman" w:hAnsi="Times New Roman" w:cs="Times New Roman"/>
          <w:color w:val="242424"/>
          <w:sz w:val="24"/>
          <w:szCs w:val="24"/>
        </w:rPr>
        <w:t xml:space="preserve"> on family support and begging for their livelihoods. Women and men with disabilities can and w</w:t>
      </w:r>
      <w:r w:rsidRPr="001F7F8C">
        <w:rPr>
          <w:rFonts w:ascii="Times New Roman" w:eastAsia="Times New Roman" w:hAnsi="Times New Roman" w:cs="Times New Roman"/>
          <w:color w:val="242424"/>
          <w:sz w:val="24"/>
          <w:szCs w:val="24"/>
        </w:rPr>
        <w:t>ish</w:t>
      </w:r>
      <w:r w:rsidR="008179EA" w:rsidRPr="001F7F8C">
        <w:rPr>
          <w:rFonts w:ascii="Times New Roman" w:eastAsia="Times New Roman" w:hAnsi="Times New Roman" w:cs="Times New Roman"/>
          <w:color w:val="242424"/>
          <w:sz w:val="24"/>
          <w:szCs w:val="24"/>
        </w:rPr>
        <w:t xml:space="preserve"> to </w:t>
      </w:r>
      <w:r w:rsidRPr="001F7F8C">
        <w:rPr>
          <w:rFonts w:ascii="Times New Roman" w:eastAsia="Times New Roman" w:hAnsi="Times New Roman" w:cs="Times New Roman"/>
          <w:color w:val="242424"/>
          <w:sz w:val="24"/>
          <w:szCs w:val="24"/>
        </w:rPr>
        <w:t>contribute to</w:t>
      </w:r>
      <w:r w:rsidR="008179EA" w:rsidRPr="001F7F8C">
        <w:rPr>
          <w:rFonts w:ascii="Times New Roman" w:eastAsia="Times New Roman" w:hAnsi="Times New Roman" w:cs="Times New Roman"/>
          <w:color w:val="242424"/>
          <w:sz w:val="24"/>
          <w:szCs w:val="24"/>
        </w:rPr>
        <w:t xml:space="preserve"> society</w:t>
      </w:r>
      <w:r w:rsidRPr="001F7F8C">
        <w:rPr>
          <w:rFonts w:ascii="Times New Roman" w:eastAsia="Times New Roman" w:hAnsi="Times New Roman" w:cs="Times New Roman"/>
          <w:color w:val="242424"/>
          <w:sz w:val="24"/>
          <w:szCs w:val="24"/>
        </w:rPr>
        <w:t xml:space="preserve"> and to the country at large</w:t>
      </w:r>
      <w:r w:rsidR="008179EA" w:rsidRPr="001F7F8C">
        <w:rPr>
          <w:rFonts w:ascii="Times New Roman" w:eastAsia="Times New Roman" w:hAnsi="Times New Roman" w:cs="Times New Roman"/>
          <w:color w:val="242424"/>
          <w:sz w:val="24"/>
          <w:szCs w:val="24"/>
        </w:rPr>
        <w:t xml:space="preserve">. </w:t>
      </w:r>
      <w:r w:rsidR="002E26FF" w:rsidRPr="001F7F8C">
        <w:rPr>
          <w:rFonts w:ascii="Times New Roman" w:eastAsia="Times New Roman" w:hAnsi="Times New Roman" w:cs="Times New Roman"/>
          <w:color w:val="242424"/>
          <w:sz w:val="24"/>
          <w:szCs w:val="24"/>
        </w:rPr>
        <w:t>To p</w:t>
      </w:r>
      <w:r w:rsidR="008179EA" w:rsidRPr="001F7F8C">
        <w:rPr>
          <w:rFonts w:ascii="Times New Roman" w:eastAsia="Times New Roman" w:hAnsi="Times New Roman" w:cs="Times New Roman"/>
          <w:color w:val="242424"/>
          <w:sz w:val="24"/>
          <w:szCs w:val="24"/>
        </w:rPr>
        <w:t>romot</w:t>
      </w:r>
      <w:r w:rsidR="002E26FF" w:rsidRPr="001F7F8C">
        <w:rPr>
          <w:rFonts w:ascii="Times New Roman" w:eastAsia="Times New Roman" w:hAnsi="Times New Roman" w:cs="Times New Roman"/>
          <w:color w:val="242424"/>
          <w:sz w:val="24"/>
          <w:szCs w:val="24"/>
        </w:rPr>
        <w:t>e</w:t>
      </w:r>
      <w:r w:rsidR="008179EA" w:rsidRPr="001F7F8C">
        <w:rPr>
          <w:rFonts w:ascii="Times New Roman" w:eastAsia="Times New Roman" w:hAnsi="Times New Roman" w:cs="Times New Roman"/>
          <w:color w:val="242424"/>
          <w:sz w:val="24"/>
          <w:szCs w:val="24"/>
        </w:rPr>
        <w:t xml:space="preserve"> inclusive societies </w:t>
      </w:r>
      <w:r w:rsidR="008179EA" w:rsidRPr="001F7F8C">
        <w:rPr>
          <w:rFonts w:ascii="Times New Roman" w:eastAsia="Times New Roman" w:hAnsi="Times New Roman" w:cs="Times New Roman"/>
          <w:color w:val="242424"/>
          <w:sz w:val="24"/>
          <w:szCs w:val="24"/>
        </w:rPr>
        <w:lastRenderedPageBreak/>
        <w:t xml:space="preserve">and employment opportunities for people with </w:t>
      </w:r>
      <w:r w:rsidR="00F720EB" w:rsidRPr="001F7F8C">
        <w:rPr>
          <w:rFonts w:ascii="Times New Roman" w:eastAsia="Times New Roman" w:hAnsi="Times New Roman" w:cs="Times New Roman"/>
          <w:color w:val="242424"/>
          <w:sz w:val="24"/>
          <w:szCs w:val="24"/>
        </w:rPr>
        <w:t>disabilities, improved</w:t>
      </w:r>
      <w:r w:rsidR="008179EA" w:rsidRPr="001F7F8C">
        <w:rPr>
          <w:rFonts w:ascii="Times New Roman" w:eastAsia="Times New Roman" w:hAnsi="Times New Roman" w:cs="Times New Roman"/>
          <w:color w:val="242424"/>
          <w:sz w:val="24"/>
          <w:szCs w:val="24"/>
        </w:rPr>
        <w:t xml:space="preserve"> access to basic education, vocational training relevant to labor market needs, and jobs suited to their skills</w:t>
      </w:r>
      <w:r w:rsidR="002E26FF" w:rsidRPr="001F7F8C">
        <w:rPr>
          <w:rFonts w:ascii="Times New Roman" w:eastAsia="Times New Roman" w:hAnsi="Times New Roman" w:cs="Times New Roman"/>
          <w:color w:val="242424"/>
          <w:sz w:val="24"/>
          <w:szCs w:val="24"/>
        </w:rPr>
        <w:t xml:space="preserve"> is required</w:t>
      </w:r>
      <w:r w:rsidR="008179EA" w:rsidRPr="001F7F8C">
        <w:rPr>
          <w:rFonts w:ascii="Times New Roman" w:eastAsia="Times New Roman" w:hAnsi="Times New Roman" w:cs="Times New Roman"/>
          <w:color w:val="242424"/>
          <w:sz w:val="24"/>
          <w:szCs w:val="24"/>
        </w:rPr>
        <w:t>.</w:t>
      </w:r>
    </w:p>
    <w:p w14:paraId="2E994CCC" w14:textId="78776D23" w:rsidR="00204BCA" w:rsidRPr="001F7F8C" w:rsidRDefault="00607B9B" w:rsidP="00A521BB">
      <w:pPr>
        <w:shd w:val="clear" w:color="auto" w:fill="FFFFFF"/>
        <w:spacing w:before="240" w:after="240" w:line="360" w:lineRule="auto"/>
        <w:jc w:val="both"/>
        <w:textAlignment w:val="baseline"/>
        <w:rPr>
          <w:rFonts w:ascii="Times New Roman" w:eastAsia="Times New Roman" w:hAnsi="Times New Roman" w:cs="Times New Roman"/>
          <w:color w:val="242424"/>
          <w:sz w:val="24"/>
          <w:szCs w:val="24"/>
        </w:rPr>
      </w:pPr>
      <w:ins w:id="40" w:author="Assefa, Freweini (ICIPE-Ethiopia)" w:date="2023-07-31T18:41:00Z">
        <w:r>
          <w:rPr>
            <w:rFonts w:ascii="Times New Roman" w:eastAsia="Times New Roman" w:hAnsi="Times New Roman" w:cs="Times New Roman"/>
            <w:color w:val="242424"/>
            <w:sz w:val="24"/>
            <w:szCs w:val="24"/>
          </w:rPr>
          <w:t>Therefore</w:t>
        </w:r>
      </w:ins>
      <w:r w:rsidR="008179EA" w:rsidRPr="001F7F8C">
        <w:rPr>
          <w:rFonts w:ascii="Times New Roman" w:eastAsia="Times New Roman" w:hAnsi="Times New Roman" w:cs="Times New Roman"/>
          <w:color w:val="242424"/>
          <w:sz w:val="24"/>
          <w:szCs w:val="24"/>
        </w:rPr>
        <w:t xml:space="preserve">, </w:t>
      </w:r>
      <w:ins w:id="41" w:author="Assefa, Freweini (ICIPE-Ethiopia)" w:date="2023-07-31T18:41:00Z">
        <w:r>
          <w:rPr>
            <w:rFonts w:ascii="Times New Roman" w:eastAsia="Times New Roman" w:hAnsi="Times New Roman" w:cs="Times New Roman"/>
            <w:color w:val="242424"/>
            <w:sz w:val="24"/>
            <w:szCs w:val="24"/>
          </w:rPr>
          <w:t xml:space="preserve">it is crucial </w:t>
        </w:r>
      </w:ins>
      <w:ins w:id="42" w:author="Assefa, Freweini (ICIPE-Ethiopia)" w:date="2023-07-31T18:42:00Z">
        <w:r>
          <w:rPr>
            <w:rFonts w:ascii="Times New Roman" w:eastAsia="Times New Roman" w:hAnsi="Times New Roman" w:cs="Times New Roman"/>
            <w:color w:val="242424"/>
            <w:sz w:val="24"/>
            <w:szCs w:val="24"/>
          </w:rPr>
          <w:t xml:space="preserve">to </w:t>
        </w:r>
      </w:ins>
      <w:r w:rsidR="008179EA" w:rsidRPr="001F7F8C">
        <w:rPr>
          <w:rFonts w:ascii="Times New Roman" w:eastAsia="Times New Roman" w:hAnsi="Times New Roman" w:cs="Times New Roman"/>
          <w:color w:val="242424"/>
          <w:sz w:val="24"/>
          <w:szCs w:val="24"/>
        </w:rPr>
        <w:t xml:space="preserve">develop and design capacity building and mentorship programs that are responsive to the changing needs of </w:t>
      </w:r>
      <w:r w:rsidR="00FC1D4E" w:rsidRPr="001F7F8C">
        <w:rPr>
          <w:rFonts w:ascii="Times New Roman" w:eastAsia="Times New Roman" w:hAnsi="Times New Roman" w:cs="Times New Roman"/>
          <w:color w:val="242424"/>
          <w:sz w:val="24"/>
          <w:szCs w:val="24"/>
        </w:rPr>
        <w:t xml:space="preserve">the </w:t>
      </w:r>
      <w:r w:rsidR="008179EA" w:rsidRPr="001F7F8C">
        <w:rPr>
          <w:rFonts w:ascii="Times New Roman" w:eastAsia="Times New Roman" w:hAnsi="Times New Roman" w:cs="Times New Roman"/>
          <w:color w:val="242424"/>
          <w:sz w:val="24"/>
          <w:szCs w:val="24"/>
        </w:rPr>
        <w:t xml:space="preserve">private sector </w:t>
      </w:r>
      <w:ins w:id="43" w:author="Assefa, Freweini (ICIPE-Ethiopia)" w:date="2023-07-31T18:42:00Z">
        <w:r>
          <w:rPr>
            <w:rFonts w:ascii="Times New Roman" w:eastAsia="Times New Roman" w:hAnsi="Times New Roman" w:cs="Times New Roman"/>
            <w:color w:val="242424"/>
            <w:sz w:val="24"/>
            <w:szCs w:val="24"/>
          </w:rPr>
          <w:t>in order</w:t>
        </w:r>
      </w:ins>
      <w:r w:rsidR="008179EA" w:rsidRPr="001F7F8C">
        <w:rPr>
          <w:rFonts w:ascii="Times New Roman" w:eastAsia="Times New Roman" w:hAnsi="Times New Roman" w:cs="Times New Roman"/>
          <w:color w:val="242424"/>
          <w:sz w:val="24"/>
          <w:szCs w:val="24"/>
        </w:rPr>
        <w:t xml:space="preserve"> to ensur</w:t>
      </w:r>
      <w:ins w:id="44" w:author="Assefa, Freweini (ICIPE-Ethiopia)" w:date="2023-07-31T18:43:00Z">
        <w:r>
          <w:rPr>
            <w:rFonts w:ascii="Times New Roman" w:eastAsia="Times New Roman" w:hAnsi="Times New Roman" w:cs="Times New Roman"/>
            <w:color w:val="242424"/>
            <w:sz w:val="24"/>
            <w:szCs w:val="24"/>
          </w:rPr>
          <w:t>e</w:t>
        </w:r>
      </w:ins>
      <w:r w:rsidR="008179EA" w:rsidRPr="001F7F8C">
        <w:rPr>
          <w:rFonts w:ascii="Times New Roman" w:eastAsia="Times New Roman" w:hAnsi="Times New Roman" w:cs="Times New Roman"/>
          <w:color w:val="242424"/>
          <w:sz w:val="24"/>
          <w:szCs w:val="24"/>
        </w:rPr>
        <w:t xml:space="preserve"> human capital development, </w:t>
      </w:r>
      <w:ins w:id="45" w:author="Assefa, Freweini (ICIPE-Ethiopia)" w:date="2023-07-31T18:43:00Z">
        <w:r>
          <w:rPr>
            <w:rFonts w:ascii="Times New Roman" w:eastAsia="Times New Roman" w:hAnsi="Times New Roman" w:cs="Times New Roman"/>
            <w:color w:val="242424"/>
            <w:sz w:val="24"/>
            <w:szCs w:val="24"/>
          </w:rPr>
          <w:t xml:space="preserve">enhance </w:t>
        </w:r>
      </w:ins>
      <w:del w:id="46" w:author="Assefa, Freweini (ICIPE-Ethiopia)" w:date="2023-07-31T18:43:00Z">
        <w:r w:rsidR="008179EA" w:rsidRPr="001F7F8C" w:rsidDel="00607B9B">
          <w:rPr>
            <w:rFonts w:ascii="Times New Roman" w:eastAsia="Times New Roman" w:hAnsi="Times New Roman" w:cs="Times New Roman"/>
            <w:color w:val="242424"/>
            <w:sz w:val="24"/>
            <w:szCs w:val="24"/>
          </w:rPr>
          <w:delText xml:space="preserve"> </w:delText>
        </w:r>
      </w:del>
      <w:r w:rsidR="00FC1D4E" w:rsidRPr="001F7F8C">
        <w:rPr>
          <w:rFonts w:ascii="Times New Roman" w:eastAsia="Times New Roman" w:hAnsi="Times New Roman" w:cs="Times New Roman"/>
          <w:color w:val="242424"/>
          <w:sz w:val="24"/>
          <w:szCs w:val="24"/>
        </w:rPr>
        <w:t>employee</w:t>
      </w:r>
      <w:r w:rsidR="008179EA" w:rsidRPr="001F7F8C">
        <w:rPr>
          <w:rFonts w:ascii="Times New Roman" w:eastAsia="Times New Roman" w:hAnsi="Times New Roman" w:cs="Times New Roman"/>
          <w:color w:val="242424"/>
          <w:sz w:val="24"/>
          <w:szCs w:val="24"/>
        </w:rPr>
        <w:t xml:space="preserve"> </w:t>
      </w:r>
      <w:ins w:id="47" w:author="Assefa, Freweini (ICIPE-Ethiopia)" w:date="2023-07-31T18:43:00Z">
        <w:r>
          <w:rPr>
            <w:rFonts w:ascii="Times New Roman" w:eastAsia="Times New Roman" w:hAnsi="Times New Roman" w:cs="Times New Roman"/>
            <w:color w:val="242424"/>
            <w:sz w:val="24"/>
            <w:szCs w:val="24"/>
          </w:rPr>
          <w:t xml:space="preserve">productivity and </w:t>
        </w:r>
      </w:ins>
      <w:r w:rsidR="008179EA" w:rsidRPr="001F7F8C">
        <w:rPr>
          <w:rFonts w:ascii="Times New Roman" w:eastAsia="Times New Roman" w:hAnsi="Times New Roman" w:cs="Times New Roman"/>
          <w:color w:val="242424"/>
          <w:sz w:val="24"/>
          <w:szCs w:val="24"/>
        </w:rPr>
        <w:t xml:space="preserve">competitiveness, </w:t>
      </w:r>
      <w:ins w:id="48" w:author="Assefa, Freweini (ICIPE-Ethiopia)" w:date="2023-07-31T18:43:00Z">
        <w:r>
          <w:rPr>
            <w:rFonts w:ascii="Times New Roman" w:eastAsia="Times New Roman" w:hAnsi="Times New Roman" w:cs="Times New Roman"/>
            <w:color w:val="242424"/>
            <w:sz w:val="24"/>
            <w:szCs w:val="24"/>
          </w:rPr>
          <w:t>br</w:t>
        </w:r>
      </w:ins>
      <w:ins w:id="49" w:author="Assefa, Freweini (ICIPE-Ethiopia)" w:date="2023-07-31T18:44:00Z">
        <w:r>
          <w:rPr>
            <w:rFonts w:ascii="Times New Roman" w:eastAsia="Times New Roman" w:hAnsi="Times New Roman" w:cs="Times New Roman"/>
            <w:color w:val="242424"/>
            <w:sz w:val="24"/>
            <w:szCs w:val="24"/>
          </w:rPr>
          <w:t xml:space="preserve">oaden </w:t>
        </w:r>
      </w:ins>
      <w:ins w:id="50" w:author="Assefa, Freweini (ICIPE-Ethiopia)" w:date="2023-07-31T18:45:00Z">
        <w:r>
          <w:rPr>
            <w:rFonts w:ascii="Times New Roman" w:eastAsia="Times New Roman" w:hAnsi="Times New Roman" w:cs="Times New Roman"/>
            <w:color w:val="242424"/>
            <w:sz w:val="24"/>
            <w:szCs w:val="24"/>
          </w:rPr>
          <w:t xml:space="preserve">and create </w:t>
        </w:r>
      </w:ins>
      <w:r w:rsidR="008179EA" w:rsidRPr="001F7F8C">
        <w:rPr>
          <w:rFonts w:ascii="Times New Roman" w:eastAsia="Times New Roman" w:hAnsi="Times New Roman" w:cs="Times New Roman"/>
          <w:color w:val="242424"/>
          <w:sz w:val="24"/>
          <w:szCs w:val="24"/>
        </w:rPr>
        <w:t>inclusive job opportunities.</w:t>
      </w:r>
    </w:p>
    <w:p w14:paraId="4A23EA47" w14:textId="766C2506"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To th</w:t>
      </w:r>
      <w:r w:rsidR="00204BCA" w:rsidRPr="001F7F8C">
        <w:rPr>
          <w:rFonts w:ascii="Times New Roman" w:eastAsia="Times New Roman" w:hAnsi="Times New Roman" w:cs="Times New Roman"/>
          <w:color w:val="242424"/>
          <w:sz w:val="24"/>
          <w:szCs w:val="24"/>
        </w:rPr>
        <w:t>at</w:t>
      </w:r>
      <w:r w:rsidRPr="001F7F8C">
        <w:rPr>
          <w:rFonts w:ascii="Times New Roman" w:eastAsia="Times New Roman" w:hAnsi="Times New Roman" w:cs="Times New Roman"/>
          <w:color w:val="242424"/>
          <w:sz w:val="24"/>
          <w:szCs w:val="24"/>
        </w:rPr>
        <w:t xml:space="preserve"> end, the empowered out-grower scheme in the sericulture sector has </w:t>
      </w:r>
      <w:ins w:id="51" w:author="Assefa, Freweini (ICIPE-Ethiopia)" w:date="2023-07-31T18:47:00Z">
        <w:r w:rsidR="00AD2EC3">
          <w:rPr>
            <w:rFonts w:ascii="Times New Roman" w:eastAsia="Times New Roman" w:hAnsi="Times New Roman" w:cs="Times New Roman"/>
            <w:color w:val="242424"/>
            <w:sz w:val="24"/>
            <w:szCs w:val="24"/>
          </w:rPr>
          <w:t xml:space="preserve">developed </w:t>
        </w:r>
      </w:ins>
      <w:r w:rsidRPr="001F7F8C">
        <w:rPr>
          <w:rFonts w:ascii="Times New Roman" w:eastAsia="Times New Roman" w:hAnsi="Times New Roman" w:cs="Times New Roman"/>
          <w:color w:val="242424"/>
          <w:sz w:val="24"/>
          <w:szCs w:val="24"/>
        </w:rPr>
        <w:t>a comp</w:t>
      </w:r>
      <w:ins w:id="52" w:author="Assefa, Freweini (ICIPE-Ethiopia)" w:date="2023-07-31T18:47:00Z">
        <w:r w:rsidR="00AD2EC3">
          <w:rPr>
            <w:rFonts w:ascii="Times New Roman" w:eastAsia="Times New Roman" w:hAnsi="Times New Roman" w:cs="Times New Roman"/>
            <w:color w:val="242424"/>
            <w:sz w:val="24"/>
            <w:szCs w:val="24"/>
          </w:rPr>
          <w:t>lete packag</w:t>
        </w:r>
      </w:ins>
      <w:r w:rsidR="0021560F">
        <w:rPr>
          <w:rFonts w:ascii="Times New Roman" w:eastAsia="Times New Roman" w:hAnsi="Times New Roman" w:cs="Times New Roman"/>
          <w:color w:val="242424"/>
          <w:sz w:val="24"/>
          <w:szCs w:val="24"/>
        </w:rPr>
        <w:t xml:space="preserve">e </w:t>
      </w:r>
      <w:ins w:id="53" w:author="Assefa, Freweini (ICIPE-Ethiopia)" w:date="2023-07-31T18:47:00Z">
        <w:r w:rsidR="00AD2EC3">
          <w:rPr>
            <w:rFonts w:ascii="Times New Roman" w:eastAsia="Times New Roman" w:hAnsi="Times New Roman" w:cs="Times New Roman"/>
            <w:color w:val="242424"/>
            <w:sz w:val="24"/>
            <w:szCs w:val="24"/>
          </w:rPr>
          <w:t>of</w:t>
        </w:r>
      </w:ins>
      <w:r w:rsidRPr="001F7F8C">
        <w:rPr>
          <w:rFonts w:ascii="Times New Roman" w:eastAsia="Times New Roman" w:hAnsi="Times New Roman" w:cs="Times New Roman"/>
          <w:color w:val="242424"/>
          <w:sz w:val="24"/>
          <w:szCs w:val="24"/>
        </w:rPr>
        <w:t xml:space="preserve"> market-oriented capacity building </w:t>
      </w:r>
      <w:ins w:id="54" w:author="Assefa, Freweini (ICIPE-Ethiopia)" w:date="2023-07-31T18:48:00Z">
        <w:r w:rsidR="00AD2EC3">
          <w:rPr>
            <w:rFonts w:ascii="Times New Roman" w:eastAsia="Times New Roman" w:hAnsi="Times New Roman" w:cs="Times New Roman"/>
            <w:color w:val="242424"/>
            <w:sz w:val="24"/>
            <w:szCs w:val="24"/>
          </w:rPr>
          <w:t>activities</w:t>
        </w:r>
      </w:ins>
      <w:r w:rsidRPr="001F7F8C">
        <w:rPr>
          <w:rFonts w:ascii="Times New Roman" w:eastAsia="Times New Roman" w:hAnsi="Times New Roman" w:cs="Times New Roman"/>
          <w:color w:val="242424"/>
          <w:sz w:val="24"/>
          <w:szCs w:val="24"/>
        </w:rPr>
        <w:t>, field</w:t>
      </w:r>
      <w:ins w:id="55" w:author="Assefa, Freweini (ICIPE-Ethiopia)" w:date="2023-07-31T18:48:00Z">
        <w:r w:rsidR="00AD2EC3">
          <w:rPr>
            <w:rFonts w:ascii="Times New Roman" w:eastAsia="Times New Roman" w:hAnsi="Times New Roman" w:cs="Times New Roman"/>
            <w:color w:val="242424"/>
            <w:sz w:val="24"/>
            <w:szCs w:val="24"/>
          </w:rPr>
          <w:t>-level</w:t>
        </w:r>
      </w:ins>
      <w:r w:rsidRPr="001F7F8C">
        <w:rPr>
          <w:rFonts w:ascii="Times New Roman" w:eastAsia="Times New Roman" w:hAnsi="Times New Roman" w:cs="Times New Roman"/>
          <w:color w:val="242424"/>
          <w:sz w:val="24"/>
          <w:szCs w:val="24"/>
        </w:rPr>
        <w:t xml:space="preserve"> mentorship, and market linkage</w:t>
      </w:r>
      <w:ins w:id="56" w:author="Assefa, Freweini (ICIPE-Ethiopia)" w:date="2023-07-31T18:49:00Z">
        <w:r w:rsidR="00AD2EC3">
          <w:rPr>
            <w:rFonts w:ascii="Times New Roman" w:eastAsia="Times New Roman" w:hAnsi="Times New Roman" w:cs="Times New Roman"/>
            <w:color w:val="242424"/>
            <w:sz w:val="24"/>
            <w:szCs w:val="24"/>
          </w:rPr>
          <w:t xml:space="preserve">. </w:t>
        </w:r>
      </w:ins>
      <w:r w:rsidRPr="001F7F8C">
        <w:rPr>
          <w:rFonts w:ascii="Times New Roman" w:eastAsia="Times New Roman" w:hAnsi="Times New Roman" w:cs="Times New Roman"/>
          <w:color w:val="242424"/>
          <w:sz w:val="24"/>
          <w:szCs w:val="24"/>
        </w:rPr>
        <w:t xml:space="preserve"> </w:t>
      </w:r>
      <w:ins w:id="57" w:author="Assefa, Freweini (ICIPE-Ethiopia)" w:date="2023-07-31T18:50:00Z">
        <w:r w:rsidR="00AD2EC3" w:rsidRPr="00AD2EC3">
          <w:rPr>
            <w:rFonts w:ascii="Times New Roman" w:eastAsia="Times New Roman" w:hAnsi="Times New Roman" w:cs="Times New Roman"/>
            <w:color w:val="242424"/>
            <w:sz w:val="24"/>
            <w:szCs w:val="24"/>
          </w:rPr>
          <w:t>Through innovative project interventions that directly include underprivileged youth and young jobless women and men, this will increase economic possibilities and inclusion necessary to support human capital development to meet the changing needs of the private sector</w:t>
        </w:r>
      </w:ins>
      <w:del w:id="58" w:author="Assefa, Freweini (ICIPE-Ethiopia)" w:date="2023-07-31T18:50:00Z">
        <w:r w:rsidRPr="001F7F8C" w:rsidDel="00AD2EC3">
          <w:rPr>
            <w:rFonts w:ascii="Times New Roman" w:eastAsia="Times New Roman" w:hAnsi="Times New Roman" w:cs="Times New Roman"/>
            <w:color w:val="242424"/>
            <w:sz w:val="24"/>
            <w:szCs w:val="24"/>
          </w:rPr>
          <w:delText>.</w:delText>
        </w:r>
      </w:del>
      <w:r w:rsidRPr="001F7F8C">
        <w:rPr>
          <w:rFonts w:ascii="Times New Roman" w:eastAsia="Times New Roman" w:hAnsi="Times New Roman" w:cs="Times New Roman"/>
          <w:color w:val="242424"/>
          <w:sz w:val="24"/>
          <w:szCs w:val="24"/>
        </w:rPr>
        <w:t xml:space="preserve"> </w:t>
      </w:r>
      <w:ins w:id="59" w:author="Assefa, Freweini (ICIPE-Ethiopia)" w:date="2023-07-31T18:52:00Z">
        <w:r w:rsidR="00AD2EC3" w:rsidRPr="00AD2EC3">
          <w:rPr>
            <w:rFonts w:ascii="Times New Roman" w:eastAsia="Times New Roman" w:hAnsi="Times New Roman" w:cs="Times New Roman"/>
            <w:color w:val="242424"/>
            <w:sz w:val="24"/>
            <w:szCs w:val="24"/>
          </w:rPr>
          <w:t>The proposed project will be implemented out in Addis Abeba city, the Amhara, Oromia, and SNNP regions.</w:t>
        </w:r>
      </w:ins>
      <w:del w:id="60" w:author="Assefa, Freweini (ICIPE-Ethiopia)" w:date="2023-07-31T18:52:00Z">
        <w:r w:rsidRPr="001F7F8C" w:rsidDel="00AD2EC3">
          <w:rPr>
            <w:rFonts w:ascii="Times New Roman" w:eastAsia="Times New Roman" w:hAnsi="Times New Roman" w:cs="Times New Roman"/>
            <w:color w:val="242424"/>
            <w:sz w:val="24"/>
            <w:szCs w:val="24"/>
          </w:rPr>
          <w:delText>.</w:delText>
        </w:r>
      </w:del>
      <w:r w:rsidRPr="001F7F8C">
        <w:rPr>
          <w:rFonts w:ascii="Times New Roman" w:eastAsia="Times New Roman" w:hAnsi="Times New Roman" w:cs="Times New Roman"/>
          <w:color w:val="242424"/>
          <w:sz w:val="24"/>
          <w:szCs w:val="24"/>
        </w:rPr>
        <w:t xml:space="preserve"> The target area </w:t>
      </w:r>
      <w:r w:rsidR="000B102A" w:rsidRPr="001F7F8C">
        <w:rPr>
          <w:rFonts w:ascii="Times New Roman" w:eastAsia="Times New Roman" w:hAnsi="Times New Roman" w:cs="Times New Roman"/>
          <w:color w:val="242424"/>
          <w:sz w:val="24"/>
          <w:szCs w:val="24"/>
        </w:rPr>
        <w:t>w</w:t>
      </w:r>
      <w:r w:rsidRPr="001F7F8C">
        <w:rPr>
          <w:rFonts w:ascii="Times New Roman" w:eastAsia="Times New Roman" w:hAnsi="Times New Roman" w:cs="Times New Roman"/>
          <w:color w:val="242424"/>
          <w:sz w:val="24"/>
          <w:szCs w:val="24"/>
        </w:rPr>
        <w:t xml:space="preserve">as selected based </w:t>
      </w:r>
      <w:r w:rsidR="000B102A" w:rsidRPr="001F7F8C">
        <w:rPr>
          <w:rFonts w:ascii="Times New Roman" w:eastAsia="Times New Roman" w:hAnsi="Times New Roman" w:cs="Times New Roman"/>
          <w:color w:val="242424"/>
          <w:sz w:val="24"/>
          <w:szCs w:val="24"/>
        </w:rPr>
        <w:t xml:space="preserve">up </w:t>
      </w:r>
      <w:r w:rsidRPr="001F7F8C">
        <w:rPr>
          <w:rFonts w:ascii="Times New Roman" w:eastAsia="Times New Roman" w:hAnsi="Times New Roman" w:cs="Times New Roman"/>
          <w:color w:val="242424"/>
          <w:sz w:val="24"/>
          <w:szCs w:val="24"/>
        </w:rPr>
        <w:t xml:space="preserve">on agreed criteria with key stakeholders and the magnitude of the </w:t>
      </w:r>
      <w:r w:rsidR="000B102A" w:rsidRPr="001F7F8C">
        <w:rPr>
          <w:rFonts w:ascii="Times New Roman" w:eastAsia="Times New Roman" w:hAnsi="Times New Roman" w:cs="Times New Roman"/>
          <w:color w:val="242424"/>
          <w:sz w:val="24"/>
          <w:szCs w:val="24"/>
        </w:rPr>
        <w:t xml:space="preserve">Sericulture’s </w:t>
      </w:r>
      <w:r w:rsidRPr="001F7F8C">
        <w:rPr>
          <w:rFonts w:ascii="Times New Roman" w:eastAsia="Times New Roman" w:hAnsi="Times New Roman" w:cs="Times New Roman"/>
          <w:color w:val="242424"/>
          <w:sz w:val="24"/>
          <w:szCs w:val="24"/>
        </w:rPr>
        <w:t>out-grower scheme.</w:t>
      </w:r>
    </w:p>
    <w:p w14:paraId="4017A113" w14:textId="77FA12FD" w:rsidR="008179EA" w:rsidRPr="00AD7837" w:rsidRDefault="00E84379" w:rsidP="00AD7837">
      <w:pPr>
        <w:shd w:val="clear" w:color="auto" w:fill="FFFFFF"/>
        <w:spacing w:before="240" w:after="240" w:line="360" w:lineRule="auto"/>
        <w:jc w:val="both"/>
        <w:textAlignment w:val="baseline"/>
        <w:rPr>
          <w:rFonts w:ascii="Times New Roman" w:hAnsi="Times New Roman" w:cs="Times New Roman"/>
          <w:sz w:val="24"/>
          <w:szCs w:val="24"/>
        </w:rPr>
      </w:pPr>
      <w:r w:rsidRPr="001F7F8C">
        <w:rPr>
          <w:rFonts w:ascii="Times New Roman" w:eastAsia="Times New Roman" w:hAnsi="Times New Roman" w:cs="Times New Roman"/>
          <w:color w:val="242424"/>
          <w:sz w:val="24"/>
          <w:szCs w:val="24"/>
        </w:rPr>
        <w:t>T</w:t>
      </w:r>
      <w:r w:rsidR="008179EA" w:rsidRPr="001F7F8C">
        <w:rPr>
          <w:rFonts w:ascii="Times New Roman" w:eastAsia="Times New Roman" w:hAnsi="Times New Roman" w:cs="Times New Roman"/>
          <w:color w:val="242424"/>
          <w:sz w:val="24"/>
          <w:szCs w:val="24"/>
        </w:rPr>
        <w:t xml:space="preserve">he </w:t>
      </w:r>
      <w:r w:rsidRPr="001F7F8C">
        <w:rPr>
          <w:rFonts w:ascii="Times New Roman" w:eastAsia="Times New Roman" w:hAnsi="Times New Roman" w:cs="Times New Roman"/>
          <w:color w:val="242424"/>
          <w:sz w:val="24"/>
          <w:szCs w:val="24"/>
        </w:rPr>
        <w:t>“E</w:t>
      </w:r>
      <w:r w:rsidR="008179EA" w:rsidRPr="001F7F8C">
        <w:rPr>
          <w:rFonts w:ascii="Times New Roman" w:eastAsia="Times New Roman" w:hAnsi="Times New Roman" w:cs="Times New Roman"/>
          <w:color w:val="242424"/>
          <w:sz w:val="24"/>
          <w:szCs w:val="24"/>
        </w:rPr>
        <w:t xml:space="preserve">mpowered </w:t>
      </w:r>
      <w:r w:rsidRPr="001F7F8C">
        <w:rPr>
          <w:rFonts w:ascii="Times New Roman" w:eastAsia="Times New Roman" w:hAnsi="Times New Roman" w:cs="Times New Roman"/>
          <w:color w:val="242424"/>
          <w:sz w:val="24"/>
          <w:szCs w:val="24"/>
        </w:rPr>
        <w:t>O</w:t>
      </w:r>
      <w:r w:rsidR="008179EA" w:rsidRPr="001F7F8C">
        <w:rPr>
          <w:rFonts w:ascii="Times New Roman" w:eastAsia="Times New Roman" w:hAnsi="Times New Roman" w:cs="Times New Roman"/>
          <w:color w:val="242424"/>
          <w:sz w:val="24"/>
          <w:szCs w:val="24"/>
        </w:rPr>
        <w:t xml:space="preserve">ut-grower </w:t>
      </w:r>
      <w:r w:rsidRPr="001F7F8C">
        <w:rPr>
          <w:rFonts w:ascii="Times New Roman" w:eastAsia="Times New Roman" w:hAnsi="Times New Roman" w:cs="Times New Roman"/>
          <w:color w:val="242424"/>
          <w:sz w:val="24"/>
          <w:szCs w:val="24"/>
        </w:rPr>
        <w:t>S</w:t>
      </w:r>
      <w:r w:rsidR="008179EA" w:rsidRPr="001F7F8C">
        <w:rPr>
          <w:rFonts w:ascii="Times New Roman" w:eastAsia="Times New Roman" w:hAnsi="Times New Roman" w:cs="Times New Roman"/>
          <w:color w:val="242424"/>
          <w:sz w:val="24"/>
          <w:szCs w:val="24"/>
        </w:rPr>
        <w:t xml:space="preserve">cheme in </w:t>
      </w:r>
      <w:r w:rsidRPr="001F7F8C">
        <w:rPr>
          <w:rFonts w:ascii="Times New Roman" w:eastAsia="Times New Roman" w:hAnsi="Times New Roman" w:cs="Times New Roman"/>
          <w:color w:val="242424"/>
          <w:sz w:val="24"/>
          <w:szCs w:val="24"/>
        </w:rPr>
        <w:t>S</w:t>
      </w:r>
      <w:r w:rsidR="008179EA" w:rsidRPr="001F7F8C">
        <w:rPr>
          <w:rFonts w:ascii="Times New Roman" w:eastAsia="Times New Roman" w:hAnsi="Times New Roman" w:cs="Times New Roman"/>
          <w:color w:val="242424"/>
          <w:sz w:val="24"/>
          <w:szCs w:val="24"/>
        </w:rPr>
        <w:t>ericulture</w:t>
      </w:r>
      <w:r w:rsidR="001A723D" w:rsidRPr="001F7F8C">
        <w:rPr>
          <w:rFonts w:ascii="Times New Roman" w:eastAsia="Times New Roman" w:hAnsi="Times New Roman" w:cs="Times New Roman"/>
          <w:color w:val="242424"/>
          <w:sz w:val="24"/>
          <w:szCs w:val="24"/>
        </w:rPr>
        <w:t xml:space="preserve"> Project</w:t>
      </w:r>
      <w:r w:rsidR="008179EA" w:rsidRPr="001F7F8C">
        <w:rPr>
          <w:rFonts w:ascii="Times New Roman" w:eastAsia="Times New Roman" w:hAnsi="Times New Roman" w:cs="Times New Roman"/>
          <w:color w:val="242424"/>
          <w:sz w:val="24"/>
          <w:szCs w:val="24"/>
        </w:rPr>
        <w:t xml:space="preserve">", will </w:t>
      </w:r>
      <w:r w:rsidR="001A723D" w:rsidRPr="001F7F8C">
        <w:rPr>
          <w:rFonts w:ascii="Times New Roman" w:eastAsia="Times New Roman" w:hAnsi="Times New Roman" w:cs="Times New Roman"/>
          <w:color w:val="242424"/>
          <w:sz w:val="24"/>
          <w:szCs w:val="24"/>
        </w:rPr>
        <w:t>benefit</w:t>
      </w:r>
      <w:r w:rsidR="000B2BDA" w:rsidRPr="001F7F8C">
        <w:rPr>
          <w:rFonts w:ascii="Times New Roman" w:eastAsia="Times New Roman" w:hAnsi="Times New Roman" w:cs="Times New Roman"/>
          <w:color w:val="242424"/>
          <w:sz w:val="24"/>
          <w:szCs w:val="24"/>
        </w:rPr>
        <w:t xml:space="preserve"> </w:t>
      </w:r>
      <w:r w:rsidR="001A723D" w:rsidRPr="001F7F8C">
        <w:rPr>
          <w:rFonts w:ascii="Times New Roman" w:eastAsia="Times New Roman" w:hAnsi="Times New Roman" w:cs="Times New Roman"/>
          <w:color w:val="242424"/>
          <w:sz w:val="24"/>
          <w:szCs w:val="24"/>
        </w:rPr>
        <w:t>30</w:t>
      </w:r>
      <w:r w:rsidR="008179EA" w:rsidRPr="001F7F8C">
        <w:rPr>
          <w:rFonts w:ascii="Times New Roman" w:eastAsia="Times New Roman" w:hAnsi="Times New Roman" w:cs="Times New Roman"/>
          <w:color w:val="242424"/>
          <w:sz w:val="24"/>
          <w:szCs w:val="24"/>
        </w:rPr>
        <w:t>00 direct beneficiaries (</w:t>
      </w:r>
      <w:r w:rsidRPr="001F7F8C">
        <w:rPr>
          <w:rFonts w:ascii="Times New Roman" w:eastAsia="Times New Roman" w:hAnsi="Times New Roman" w:cs="Times New Roman"/>
          <w:color w:val="242424"/>
          <w:sz w:val="24"/>
          <w:szCs w:val="24"/>
        </w:rPr>
        <w:t>7</w:t>
      </w:r>
      <w:r w:rsidR="008179EA" w:rsidRPr="001F7F8C">
        <w:rPr>
          <w:rFonts w:ascii="Times New Roman" w:eastAsia="Times New Roman" w:hAnsi="Times New Roman" w:cs="Times New Roman"/>
          <w:color w:val="242424"/>
          <w:sz w:val="24"/>
          <w:szCs w:val="24"/>
        </w:rPr>
        <w:t xml:space="preserve">0 % women, 10% </w:t>
      </w:r>
      <w:r w:rsidR="001A723D" w:rsidRPr="001F7F8C">
        <w:rPr>
          <w:rFonts w:ascii="Times New Roman" w:eastAsia="Times New Roman" w:hAnsi="Times New Roman" w:cs="Times New Roman"/>
          <w:color w:val="242424"/>
          <w:sz w:val="24"/>
          <w:szCs w:val="24"/>
        </w:rPr>
        <w:t>disadvantaged youths</w:t>
      </w:r>
      <w:r w:rsidR="008179EA" w:rsidRPr="001F7F8C">
        <w:rPr>
          <w:rFonts w:ascii="Times New Roman" w:eastAsia="Times New Roman" w:hAnsi="Times New Roman" w:cs="Times New Roman"/>
          <w:color w:val="242424"/>
          <w:sz w:val="24"/>
          <w:szCs w:val="24"/>
        </w:rPr>
        <w:t>) and 1</w:t>
      </w:r>
      <w:ins w:id="61" w:author="Assefa, Freweini (ICIPE-Ethiopia)" w:date="2023-07-31T18:56:00Z">
        <w:r w:rsidR="002766AA">
          <w:rPr>
            <w:rFonts w:ascii="Times New Roman" w:eastAsia="Times New Roman" w:hAnsi="Times New Roman" w:cs="Times New Roman"/>
            <w:color w:val="242424"/>
            <w:sz w:val="24"/>
            <w:szCs w:val="24"/>
          </w:rPr>
          <w:t>5</w:t>
        </w:r>
      </w:ins>
      <w:r w:rsidR="0021560F">
        <w:rPr>
          <w:rFonts w:ascii="Times New Roman" w:eastAsia="Times New Roman" w:hAnsi="Times New Roman" w:cs="Times New Roman"/>
          <w:color w:val="242424"/>
          <w:sz w:val="24"/>
          <w:szCs w:val="24"/>
        </w:rPr>
        <w:t>0</w:t>
      </w:r>
      <w:r w:rsidR="008179EA" w:rsidRPr="001F7F8C">
        <w:rPr>
          <w:rFonts w:ascii="Times New Roman" w:eastAsia="Times New Roman" w:hAnsi="Times New Roman" w:cs="Times New Roman"/>
          <w:color w:val="242424"/>
          <w:sz w:val="24"/>
          <w:szCs w:val="24"/>
        </w:rPr>
        <w:t>,000 indirect beneficiaries</w:t>
      </w:r>
      <w:r w:rsidR="001A723D" w:rsidRPr="001F7F8C">
        <w:rPr>
          <w:rFonts w:ascii="Times New Roman" w:eastAsia="Times New Roman" w:hAnsi="Times New Roman" w:cs="Times New Roman"/>
          <w:color w:val="242424"/>
          <w:sz w:val="24"/>
          <w:szCs w:val="24"/>
        </w:rPr>
        <w:t xml:space="preserve"> during the two years of MOYESH implementation</w:t>
      </w:r>
      <w:r w:rsidR="008179EA" w:rsidRPr="001F7F8C">
        <w:rPr>
          <w:rFonts w:ascii="Times New Roman" w:eastAsia="Times New Roman" w:hAnsi="Times New Roman" w:cs="Times New Roman"/>
          <w:color w:val="242424"/>
          <w:sz w:val="24"/>
          <w:szCs w:val="24"/>
        </w:rPr>
        <w:t>. </w:t>
      </w:r>
      <w:r w:rsidR="008179EA" w:rsidRPr="001F7F8C">
        <w:rPr>
          <w:rFonts w:ascii="Times New Roman" w:hAnsi="Times New Roman" w:cs="Times New Roman"/>
          <w:sz w:val="24"/>
          <w:szCs w:val="24"/>
        </w:rPr>
        <w:t xml:space="preserve">Upon the establishment of </w:t>
      </w:r>
      <w:r w:rsidR="001E6821" w:rsidRPr="001F7F8C">
        <w:rPr>
          <w:rFonts w:ascii="Times New Roman" w:hAnsi="Times New Roman" w:cs="Times New Roman"/>
          <w:sz w:val="24"/>
          <w:szCs w:val="24"/>
        </w:rPr>
        <w:t xml:space="preserve">an </w:t>
      </w:r>
      <w:r w:rsidR="008339D9" w:rsidRPr="001F7F8C">
        <w:rPr>
          <w:rFonts w:ascii="Times New Roman" w:hAnsi="Times New Roman" w:cs="Times New Roman"/>
          <w:sz w:val="24"/>
          <w:szCs w:val="24"/>
        </w:rPr>
        <w:t>out-grower</w:t>
      </w:r>
      <w:r w:rsidR="008179EA" w:rsidRPr="001F7F8C">
        <w:rPr>
          <w:rFonts w:ascii="Times New Roman" w:hAnsi="Times New Roman" w:cs="Times New Roman"/>
          <w:sz w:val="24"/>
          <w:szCs w:val="24"/>
        </w:rPr>
        <w:t xml:space="preserve"> scheme based on </w:t>
      </w:r>
      <w:r w:rsidR="001E6821" w:rsidRPr="001F7F8C">
        <w:rPr>
          <w:rFonts w:ascii="Times New Roman" w:hAnsi="Times New Roman" w:cs="Times New Roman"/>
          <w:sz w:val="24"/>
          <w:szCs w:val="24"/>
        </w:rPr>
        <w:t xml:space="preserve">MOYESH </w:t>
      </w:r>
      <w:proofErr w:type="spellStart"/>
      <w:r w:rsidR="001E6821" w:rsidRPr="001F7F8C">
        <w:rPr>
          <w:rFonts w:ascii="Times New Roman" w:hAnsi="Times New Roman" w:cs="Times New Roman"/>
          <w:sz w:val="24"/>
          <w:szCs w:val="24"/>
        </w:rPr>
        <w:t>Programme’s</w:t>
      </w:r>
      <w:proofErr w:type="spellEnd"/>
      <w:r w:rsidR="000B2BDA" w:rsidRPr="001F7F8C">
        <w:rPr>
          <w:rFonts w:ascii="Times New Roman" w:hAnsi="Times New Roman" w:cs="Times New Roman"/>
          <w:sz w:val="24"/>
          <w:szCs w:val="24"/>
        </w:rPr>
        <w:t xml:space="preserve"> </w:t>
      </w:r>
      <w:r w:rsidR="008339D9" w:rsidRPr="001F7F8C">
        <w:rPr>
          <w:rFonts w:ascii="Times New Roman" w:hAnsi="Times New Roman" w:cs="Times New Roman"/>
          <w:sz w:val="24"/>
          <w:szCs w:val="24"/>
        </w:rPr>
        <w:t>guidelines</w:t>
      </w:r>
      <w:r w:rsidR="008179EA" w:rsidRPr="001F7F8C">
        <w:rPr>
          <w:rFonts w:ascii="Times New Roman" w:hAnsi="Times New Roman" w:cs="Times New Roman"/>
          <w:sz w:val="24"/>
          <w:szCs w:val="24"/>
        </w:rPr>
        <w:t>, the company (</w:t>
      </w:r>
      <w:r w:rsidR="0027202D" w:rsidRPr="001F7F8C">
        <w:rPr>
          <w:rFonts w:ascii="Times New Roman" w:hAnsi="Times New Roman" w:cs="Times New Roman"/>
          <w:sz w:val="24"/>
          <w:szCs w:val="24"/>
        </w:rPr>
        <w:t>Loza Har Sericulture Development</w:t>
      </w:r>
      <w:r w:rsidR="008179EA" w:rsidRPr="001F7F8C">
        <w:rPr>
          <w:rFonts w:ascii="Times New Roman" w:hAnsi="Times New Roman" w:cs="Times New Roman"/>
          <w:sz w:val="24"/>
          <w:szCs w:val="24"/>
        </w:rPr>
        <w:t xml:space="preserve"> PLC) </w:t>
      </w:r>
      <w:ins w:id="62" w:author="Assefa, Freweini (ICIPE-Ethiopia)" w:date="2023-07-31T18:56:00Z">
        <w:r w:rsidR="002766AA">
          <w:rPr>
            <w:rFonts w:ascii="Times New Roman" w:hAnsi="Times New Roman" w:cs="Times New Roman"/>
            <w:sz w:val="24"/>
            <w:szCs w:val="24"/>
          </w:rPr>
          <w:t xml:space="preserve">will </w:t>
        </w:r>
      </w:ins>
      <w:r w:rsidR="008179EA" w:rsidRPr="001F7F8C">
        <w:rPr>
          <w:rFonts w:ascii="Times New Roman" w:hAnsi="Times New Roman" w:cs="Times New Roman"/>
          <w:sz w:val="24"/>
          <w:szCs w:val="24"/>
        </w:rPr>
        <w:t>provide</w:t>
      </w:r>
      <w:ins w:id="63" w:author="Assefa, Freweini (ICIPE-Ethiopia)" w:date="2023-07-31T18:56:00Z">
        <w:r w:rsidR="002766AA">
          <w:rPr>
            <w:rFonts w:ascii="Times New Roman" w:hAnsi="Times New Roman" w:cs="Times New Roman"/>
            <w:sz w:val="24"/>
            <w:szCs w:val="24"/>
          </w:rPr>
          <w:t xml:space="preserve"> a</w:t>
        </w:r>
      </w:ins>
      <w:r w:rsidR="008179EA" w:rsidRPr="001F7F8C">
        <w:rPr>
          <w:rFonts w:ascii="Times New Roman" w:hAnsi="Times New Roman" w:cs="Times New Roman"/>
          <w:sz w:val="24"/>
          <w:szCs w:val="24"/>
        </w:rPr>
        <w:t xml:space="preserve"> reliable market outlet for cocoons and yarn produced by partnering youth. The private sector agreed to </w:t>
      </w:r>
      <w:r w:rsidR="001E6821" w:rsidRPr="001F7F8C">
        <w:rPr>
          <w:rFonts w:ascii="Times New Roman" w:hAnsi="Times New Roman" w:cs="Times New Roman"/>
          <w:sz w:val="24"/>
          <w:szCs w:val="24"/>
        </w:rPr>
        <w:t>purchase</w:t>
      </w:r>
      <w:r w:rsidR="008179EA" w:rsidRPr="001F7F8C">
        <w:rPr>
          <w:rFonts w:ascii="Times New Roman" w:hAnsi="Times New Roman" w:cs="Times New Roman"/>
          <w:sz w:val="24"/>
          <w:szCs w:val="24"/>
        </w:rPr>
        <w:t xml:space="preserve"> the </w:t>
      </w:r>
      <w:proofErr w:type="spellStart"/>
      <w:r w:rsidR="008179EA" w:rsidRPr="001F7F8C">
        <w:rPr>
          <w:rFonts w:ascii="Times New Roman" w:hAnsi="Times New Roman" w:cs="Times New Roman"/>
          <w:sz w:val="24"/>
          <w:szCs w:val="24"/>
        </w:rPr>
        <w:t>program</w:t>
      </w:r>
      <w:r w:rsidR="002A601E" w:rsidRPr="001F7F8C">
        <w:rPr>
          <w:rFonts w:ascii="Times New Roman" w:hAnsi="Times New Roman" w:cs="Times New Roman"/>
          <w:sz w:val="24"/>
          <w:szCs w:val="24"/>
        </w:rPr>
        <w:t>me</w:t>
      </w:r>
      <w:proofErr w:type="spellEnd"/>
      <w:r w:rsidR="008179EA" w:rsidRPr="001F7F8C">
        <w:rPr>
          <w:rFonts w:ascii="Times New Roman" w:hAnsi="Times New Roman" w:cs="Times New Roman"/>
          <w:sz w:val="24"/>
          <w:szCs w:val="24"/>
        </w:rPr>
        <w:t xml:space="preserve"> target youth</w:t>
      </w:r>
      <w:r w:rsidR="001E6821" w:rsidRPr="001F7F8C">
        <w:rPr>
          <w:rFonts w:ascii="Times New Roman" w:hAnsi="Times New Roman" w:cs="Times New Roman"/>
          <w:sz w:val="24"/>
          <w:szCs w:val="24"/>
        </w:rPr>
        <w:t>’</w:t>
      </w:r>
      <w:r w:rsidR="008179EA" w:rsidRPr="001F7F8C">
        <w:rPr>
          <w:rFonts w:ascii="Times New Roman" w:hAnsi="Times New Roman" w:cs="Times New Roman"/>
          <w:sz w:val="24"/>
          <w:szCs w:val="24"/>
        </w:rPr>
        <w:t xml:space="preserve">s cocoon and silk yarn </w:t>
      </w:r>
      <w:r w:rsidR="001E6821" w:rsidRPr="001F7F8C">
        <w:rPr>
          <w:rFonts w:ascii="Times New Roman" w:hAnsi="Times New Roman" w:cs="Times New Roman"/>
          <w:sz w:val="24"/>
          <w:szCs w:val="24"/>
        </w:rPr>
        <w:t xml:space="preserve">products </w:t>
      </w:r>
      <w:r w:rsidR="008179EA" w:rsidRPr="001F7F8C">
        <w:rPr>
          <w:rFonts w:ascii="Times New Roman" w:hAnsi="Times New Roman" w:cs="Times New Roman"/>
          <w:sz w:val="24"/>
          <w:szCs w:val="24"/>
        </w:rPr>
        <w:t xml:space="preserve">as per the predetermined quality and quantity </w:t>
      </w:r>
      <w:r w:rsidR="001E6821" w:rsidRPr="001F7F8C">
        <w:rPr>
          <w:rFonts w:ascii="Times New Roman" w:hAnsi="Times New Roman" w:cs="Times New Roman"/>
          <w:sz w:val="24"/>
          <w:szCs w:val="24"/>
        </w:rPr>
        <w:t>at an agreed up on price</w:t>
      </w:r>
      <w:r w:rsidR="008179EA" w:rsidRPr="001F7F8C">
        <w:rPr>
          <w:rFonts w:ascii="Times New Roman" w:hAnsi="Times New Roman" w:cs="Times New Roman"/>
          <w:sz w:val="24"/>
          <w:szCs w:val="24"/>
        </w:rPr>
        <w:t xml:space="preserve">. Also assist </w:t>
      </w:r>
      <w:ins w:id="64" w:author="Assefa, Freweini (ICIPE-Ethiopia)" w:date="2023-07-31T18:57:00Z">
        <w:r w:rsidR="002766AA">
          <w:rPr>
            <w:rFonts w:ascii="Times New Roman" w:hAnsi="Times New Roman" w:cs="Times New Roman"/>
            <w:sz w:val="24"/>
            <w:szCs w:val="24"/>
          </w:rPr>
          <w:t>the youth partners</w:t>
        </w:r>
      </w:ins>
      <w:ins w:id="65" w:author="Assefa, Freweini (ICIPE-Ethiopia)" w:date="2023-07-31T18:58:00Z">
        <w:r w:rsidR="002766AA">
          <w:rPr>
            <w:rFonts w:ascii="Times New Roman" w:hAnsi="Times New Roman" w:cs="Times New Roman"/>
            <w:sz w:val="24"/>
            <w:szCs w:val="24"/>
          </w:rPr>
          <w:t xml:space="preserve"> get</w:t>
        </w:r>
      </w:ins>
      <w:r w:rsidR="008179EA" w:rsidRPr="001F7F8C">
        <w:rPr>
          <w:rFonts w:ascii="Times New Roman" w:hAnsi="Times New Roman" w:cs="Times New Roman"/>
          <w:sz w:val="24"/>
          <w:szCs w:val="24"/>
        </w:rPr>
        <w:t xml:space="preserve"> </w:t>
      </w:r>
      <w:ins w:id="66" w:author="Assefa, Freweini (ICIPE-Ethiopia)" w:date="2023-07-31T18:58:00Z">
        <w:r w:rsidR="002766AA">
          <w:rPr>
            <w:rFonts w:ascii="Times New Roman" w:hAnsi="Times New Roman" w:cs="Times New Roman"/>
            <w:sz w:val="24"/>
            <w:szCs w:val="24"/>
          </w:rPr>
          <w:t>access to cocoons as aggregators</w:t>
        </w:r>
      </w:ins>
      <w:r w:rsidR="00EE4D12" w:rsidRPr="001F7F8C">
        <w:rPr>
          <w:rFonts w:ascii="Times New Roman" w:hAnsi="Times New Roman" w:cs="Times New Roman"/>
          <w:sz w:val="24"/>
          <w:szCs w:val="24"/>
        </w:rPr>
        <w:t xml:space="preserve"> or </w:t>
      </w:r>
      <w:del w:id="67" w:author="Assefa, Freweini (ICIPE-Ethiopia)" w:date="2023-07-31T18:59:00Z">
        <w:r w:rsidR="00EE4D12" w:rsidRPr="001F7F8C" w:rsidDel="002766AA">
          <w:rPr>
            <w:rFonts w:ascii="Times New Roman" w:hAnsi="Times New Roman" w:cs="Times New Roman"/>
            <w:sz w:val="24"/>
            <w:szCs w:val="24"/>
          </w:rPr>
          <w:delText xml:space="preserve"> </w:delText>
        </w:r>
      </w:del>
      <w:r w:rsidR="00EE4D12" w:rsidRPr="001F7F8C">
        <w:rPr>
          <w:rFonts w:ascii="Times New Roman" w:hAnsi="Times New Roman" w:cs="Times New Roman"/>
          <w:sz w:val="24"/>
          <w:szCs w:val="24"/>
        </w:rPr>
        <w:t>value added product (yarn)</w:t>
      </w:r>
      <w:ins w:id="68" w:author="Assefa, Freweini (ICIPE-Ethiopia)" w:date="2023-07-31T18:59:00Z">
        <w:r w:rsidR="002766AA">
          <w:rPr>
            <w:rFonts w:ascii="Times New Roman" w:hAnsi="Times New Roman" w:cs="Times New Roman"/>
            <w:sz w:val="24"/>
            <w:szCs w:val="24"/>
          </w:rPr>
          <w:t xml:space="preserve"> by providing them with start-up starting money</w:t>
        </w:r>
      </w:ins>
      <w:r w:rsidR="008179EA" w:rsidRPr="001F7F8C">
        <w:rPr>
          <w:rFonts w:ascii="Times New Roman" w:hAnsi="Times New Roman" w:cs="Times New Roman"/>
          <w:sz w:val="24"/>
          <w:szCs w:val="24"/>
        </w:rPr>
        <w:t xml:space="preserve">. The company has already </w:t>
      </w:r>
      <w:ins w:id="69" w:author="Assefa, Freweini (ICIPE-Ethiopia)" w:date="2023-07-31T19:00:00Z">
        <w:r w:rsidR="002766AA">
          <w:rPr>
            <w:rFonts w:ascii="Times New Roman" w:hAnsi="Times New Roman" w:cs="Times New Roman"/>
            <w:sz w:val="24"/>
            <w:szCs w:val="24"/>
          </w:rPr>
          <w:t>begun</w:t>
        </w:r>
      </w:ins>
      <w:r w:rsidR="008179EA" w:rsidRPr="001F7F8C">
        <w:rPr>
          <w:rFonts w:ascii="Times New Roman" w:hAnsi="Times New Roman" w:cs="Times New Roman"/>
          <w:sz w:val="24"/>
          <w:szCs w:val="24"/>
        </w:rPr>
        <w:t xml:space="preserve"> providing some financial support to the women groups in M/Abaya </w:t>
      </w:r>
      <w:ins w:id="70" w:author="Assefa, Freweini (ICIPE-Ethiopia)" w:date="2023-07-31T19:01:00Z">
        <w:r w:rsidR="002766AA">
          <w:rPr>
            <w:rFonts w:ascii="Times New Roman" w:hAnsi="Times New Roman" w:cs="Times New Roman"/>
            <w:sz w:val="24"/>
            <w:szCs w:val="24"/>
          </w:rPr>
          <w:t xml:space="preserve">so </w:t>
        </w:r>
      </w:ins>
      <w:del w:id="71" w:author="Assefa, Freweini (ICIPE-Ethiopia)" w:date="2023-07-31T19:01:00Z">
        <w:r w:rsidR="008179EA" w:rsidRPr="001F7F8C" w:rsidDel="002766AA">
          <w:rPr>
            <w:rFonts w:ascii="Times New Roman" w:hAnsi="Times New Roman" w:cs="Times New Roman"/>
            <w:sz w:val="24"/>
            <w:szCs w:val="24"/>
          </w:rPr>
          <w:delText xml:space="preserve"> </w:delText>
        </w:r>
      </w:del>
      <w:r w:rsidR="008179EA" w:rsidRPr="001F7F8C">
        <w:rPr>
          <w:rFonts w:ascii="Times New Roman" w:hAnsi="Times New Roman" w:cs="Times New Roman"/>
          <w:sz w:val="24"/>
          <w:szCs w:val="24"/>
        </w:rPr>
        <w:t xml:space="preserve">they can </w:t>
      </w:r>
      <w:ins w:id="72" w:author="Assefa, Freweini (ICIPE-Ethiopia)" w:date="2023-07-31T19:01:00Z">
        <w:r w:rsidR="002766AA">
          <w:rPr>
            <w:rFonts w:ascii="Times New Roman" w:hAnsi="Times New Roman" w:cs="Times New Roman"/>
            <w:sz w:val="24"/>
            <w:szCs w:val="24"/>
          </w:rPr>
          <w:t>purchase</w:t>
        </w:r>
      </w:ins>
      <w:r w:rsidR="0021560F">
        <w:rPr>
          <w:rFonts w:ascii="Times New Roman" w:hAnsi="Times New Roman" w:cs="Times New Roman"/>
          <w:sz w:val="24"/>
          <w:szCs w:val="24"/>
        </w:rPr>
        <w:t xml:space="preserve"> </w:t>
      </w:r>
      <w:ins w:id="73" w:author="Assefa, Freweini (ICIPE-Ethiopia)" w:date="2023-07-31T19:01:00Z">
        <w:r w:rsidR="002766AA">
          <w:rPr>
            <w:rFonts w:ascii="Times New Roman" w:hAnsi="Times New Roman" w:cs="Times New Roman"/>
            <w:sz w:val="24"/>
            <w:szCs w:val="24"/>
          </w:rPr>
          <w:t>more cocoons</w:t>
        </w:r>
      </w:ins>
      <w:del w:id="74" w:author="Assefa, Freweini (ICIPE-Ethiopia)" w:date="2023-07-31T19:01:00Z">
        <w:r w:rsidR="008179EA" w:rsidRPr="001F7F8C" w:rsidDel="002766AA">
          <w:rPr>
            <w:rFonts w:ascii="Times New Roman" w:hAnsi="Times New Roman" w:cs="Times New Roman"/>
            <w:sz w:val="24"/>
            <w:szCs w:val="24"/>
          </w:rPr>
          <w:delText xml:space="preserve"> </w:delText>
        </w:r>
      </w:del>
      <w:ins w:id="75" w:author="Assefa, Freweini (ICIPE-Ethiopia)" w:date="2023-07-31T19:02:00Z">
        <w:r w:rsidR="002766AA">
          <w:rPr>
            <w:rFonts w:ascii="Times New Roman" w:hAnsi="Times New Roman" w:cs="Times New Roman"/>
            <w:sz w:val="24"/>
            <w:szCs w:val="24"/>
          </w:rPr>
          <w:t xml:space="preserve"> and increase their capacity to supply yarn </w:t>
        </w:r>
      </w:ins>
      <w:del w:id="76" w:author="Assefa, Freweini (ICIPE-Ethiopia)" w:date="2023-07-31T19:02:00Z">
        <w:r w:rsidR="008179EA" w:rsidRPr="001F7F8C" w:rsidDel="002766AA">
          <w:rPr>
            <w:rFonts w:ascii="Times New Roman" w:hAnsi="Times New Roman" w:cs="Times New Roman"/>
            <w:sz w:val="24"/>
            <w:szCs w:val="24"/>
          </w:rPr>
          <w:delText xml:space="preserve"> </w:delText>
        </w:r>
      </w:del>
      <w:r w:rsidR="008179EA" w:rsidRPr="001F7F8C">
        <w:rPr>
          <w:rFonts w:ascii="Times New Roman" w:hAnsi="Times New Roman" w:cs="Times New Roman"/>
          <w:sz w:val="24"/>
          <w:szCs w:val="24"/>
        </w:rPr>
        <w:t>for Loza</w:t>
      </w:r>
      <w:r w:rsidR="000B2BDA" w:rsidRPr="001F7F8C">
        <w:rPr>
          <w:rFonts w:ascii="Times New Roman" w:hAnsi="Times New Roman" w:cs="Times New Roman"/>
          <w:sz w:val="24"/>
          <w:szCs w:val="24"/>
        </w:rPr>
        <w:t xml:space="preserve"> H</w:t>
      </w:r>
      <w:r w:rsidR="008179EA" w:rsidRPr="001F7F8C">
        <w:rPr>
          <w:rFonts w:ascii="Times New Roman" w:hAnsi="Times New Roman" w:cs="Times New Roman"/>
          <w:sz w:val="24"/>
          <w:szCs w:val="24"/>
        </w:rPr>
        <w:t>ar.</w:t>
      </w:r>
    </w:p>
    <w:p w14:paraId="658B3955" w14:textId="77777777" w:rsidR="008179EA" w:rsidRPr="008462F5" w:rsidRDefault="008179EA" w:rsidP="00AD7837">
      <w:pPr>
        <w:pStyle w:val="ListParagraph"/>
        <w:numPr>
          <w:ilvl w:val="0"/>
          <w:numId w:val="1"/>
        </w:numPr>
        <w:shd w:val="clear" w:color="auto" w:fill="FFFFFF"/>
        <w:spacing w:before="240" w:after="240" w:line="360" w:lineRule="auto"/>
        <w:jc w:val="both"/>
        <w:textAlignment w:val="baseline"/>
        <w:rPr>
          <w:rFonts w:ascii="Times New Roman" w:eastAsia="Times New Roman" w:hAnsi="Times New Roman" w:cs="Times New Roman"/>
          <w:b/>
          <w:bCs/>
          <w:color w:val="242424"/>
          <w:sz w:val="32"/>
          <w:szCs w:val="32"/>
        </w:rPr>
      </w:pPr>
      <w:r w:rsidRPr="008462F5">
        <w:rPr>
          <w:rFonts w:ascii="Times New Roman" w:eastAsia="Times New Roman" w:hAnsi="Times New Roman" w:cs="Times New Roman"/>
          <w:b/>
          <w:bCs/>
          <w:color w:val="242424"/>
          <w:sz w:val="32"/>
          <w:szCs w:val="32"/>
        </w:rPr>
        <w:t>Training and extension service</w:t>
      </w:r>
    </w:p>
    <w:p w14:paraId="29234D25" w14:textId="77777777" w:rsidR="008179EA" w:rsidRPr="001F7F8C" w:rsidRDefault="008179EA" w:rsidP="00AD7837">
      <w:pPr>
        <w:shd w:val="clear" w:color="auto" w:fill="FFFFFF"/>
        <w:spacing w:before="240" w:after="24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 xml:space="preserve">The project intends to provide mentorship </w:t>
      </w:r>
      <w:r w:rsidR="0056449B" w:rsidRPr="001F7F8C">
        <w:rPr>
          <w:rFonts w:ascii="Times New Roman" w:eastAsia="Times New Roman" w:hAnsi="Times New Roman" w:cs="Times New Roman"/>
          <w:color w:val="242424"/>
          <w:sz w:val="24"/>
          <w:szCs w:val="24"/>
        </w:rPr>
        <w:t xml:space="preserve">and trainings for </w:t>
      </w:r>
      <w:r w:rsidR="000D75A6" w:rsidRPr="001F7F8C">
        <w:rPr>
          <w:rFonts w:ascii="Times New Roman" w:eastAsia="Times New Roman" w:hAnsi="Times New Roman" w:cs="Times New Roman"/>
          <w:color w:val="242424"/>
          <w:sz w:val="24"/>
          <w:szCs w:val="24"/>
        </w:rPr>
        <w:t>1</w:t>
      </w:r>
      <w:r w:rsidR="0056449B" w:rsidRPr="001F7F8C">
        <w:rPr>
          <w:rFonts w:ascii="Times New Roman" w:eastAsia="Times New Roman" w:hAnsi="Times New Roman" w:cs="Times New Roman"/>
          <w:color w:val="242424"/>
          <w:sz w:val="24"/>
          <w:szCs w:val="24"/>
        </w:rPr>
        <w:t>50</w:t>
      </w:r>
      <w:r w:rsidR="000D75A6" w:rsidRPr="001F7F8C">
        <w:rPr>
          <w:rFonts w:ascii="Times New Roman" w:eastAsia="Times New Roman" w:hAnsi="Times New Roman" w:cs="Times New Roman"/>
          <w:color w:val="242424"/>
          <w:sz w:val="24"/>
          <w:szCs w:val="24"/>
        </w:rPr>
        <w:t>0</w:t>
      </w:r>
      <w:r w:rsidR="0056449B" w:rsidRPr="001F7F8C">
        <w:rPr>
          <w:rFonts w:ascii="Times New Roman" w:eastAsia="Times New Roman" w:hAnsi="Times New Roman" w:cs="Times New Roman"/>
          <w:color w:val="242424"/>
          <w:sz w:val="24"/>
          <w:szCs w:val="24"/>
        </w:rPr>
        <w:t xml:space="preserve"> private sector out-growers </w:t>
      </w:r>
      <w:r w:rsidRPr="001F7F8C">
        <w:rPr>
          <w:rFonts w:ascii="Times New Roman" w:eastAsia="Times New Roman" w:hAnsi="Times New Roman" w:cs="Times New Roman"/>
          <w:color w:val="242424"/>
          <w:sz w:val="24"/>
          <w:szCs w:val="24"/>
        </w:rPr>
        <w:t xml:space="preserve">on mulberry and non-mulberry silk production, rearing houses management; maintaining </w:t>
      </w:r>
      <w:r w:rsidRPr="001F7F8C">
        <w:rPr>
          <w:rFonts w:ascii="Times New Roman" w:eastAsia="Times New Roman" w:hAnsi="Times New Roman" w:cs="Times New Roman"/>
          <w:color w:val="242424"/>
          <w:sz w:val="24"/>
          <w:szCs w:val="24"/>
        </w:rPr>
        <w:lastRenderedPageBreak/>
        <w:t>environmental conditions required for rearing and entrepreneurship; and finical literacy skills. The trainees will be divided into two cohorts</w:t>
      </w:r>
      <w:r w:rsidR="0027202D" w:rsidRPr="001F7F8C">
        <w:rPr>
          <w:rFonts w:ascii="Times New Roman" w:eastAsia="Times New Roman" w:hAnsi="Times New Roman" w:cs="Times New Roman"/>
          <w:color w:val="242424"/>
          <w:sz w:val="24"/>
          <w:szCs w:val="24"/>
        </w:rPr>
        <w:t xml:space="preserve"> </w:t>
      </w:r>
      <w:r w:rsidR="0056449B" w:rsidRPr="001F7F8C">
        <w:rPr>
          <w:rFonts w:ascii="Times New Roman" w:eastAsia="Times New Roman" w:hAnsi="Times New Roman" w:cs="Times New Roman"/>
          <w:color w:val="242424"/>
          <w:sz w:val="24"/>
          <w:szCs w:val="24"/>
        </w:rPr>
        <w:t xml:space="preserve">with </w:t>
      </w:r>
      <w:r w:rsidRPr="001F7F8C">
        <w:rPr>
          <w:rFonts w:ascii="Times New Roman" w:eastAsia="Times New Roman" w:hAnsi="Times New Roman" w:cs="Times New Roman"/>
          <w:color w:val="242424"/>
          <w:sz w:val="24"/>
          <w:szCs w:val="24"/>
        </w:rPr>
        <w:t xml:space="preserve">the training and mentorship program </w:t>
      </w:r>
      <w:r w:rsidR="0056449B" w:rsidRPr="001F7F8C">
        <w:rPr>
          <w:rFonts w:ascii="Times New Roman" w:eastAsia="Times New Roman" w:hAnsi="Times New Roman" w:cs="Times New Roman"/>
          <w:color w:val="242424"/>
          <w:sz w:val="24"/>
          <w:szCs w:val="24"/>
        </w:rPr>
        <w:t>taking place over</w:t>
      </w:r>
      <w:r w:rsidRPr="001F7F8C">
        <w:rPr>
          <w:rFonts w:ascii="Times New Roman" w:eastAsia="Times New Roman" w:hAnsi="Times New Roman" w:cs="Times New Roman"/>
          <w:color w:val="242424"/>
          <w:sz w:val="24"/>
          <w:szCs w:val="24"/>
        </w:rPr>
        <w:t xml:space="preserve"> two sessions.</w:t>
      </w:r>
    </w:p>
    <w:p w14:paraId="4A53410F" w14:textId="2010BE83" w:rsidR="008179EA" w:rsidRPr="001F7F8C" w:rsidRDefault="008179EA" w:rsidP="00AD7837">
      <w:pPr>
        <w:shd w:val="clear" w:color="auto" w:fill="FFFFFF"/>
        <w:spacing w:before="240" w:after="24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 xml:space="preserve">The first phase of the program will provide </w:t>
      </w:r>
      <w:r w:rsidR="00752C74" w:rsidRPr="001F7F8C">
        <w:rPr>
          <w:rFonts w:ascii="Times New Roman" w:eastAsia="Times New Roman" w:hAnsi="Times New Roman" w:cs="Times New Roman"/>
          <w:color w:val="242424"/>
          <w:sz w:val="24"/>
          <w:szCs w:val="24"/>
        </w:rPr>
        <w:t xml:space="preserve">participants with </w:t>
      </w:r>
      <w:r w:rsidRPr="001F7F8C">
        <w:rPr>
          <w:rFonts w:ascii="Times New Roman" w:eastAsia="Times New Roman" w:hAnsi="Times New Roman" w:cs="Times New Roman"/>
          <w:color w:val="242424"/>
          <w:sz w:val="24"/>
          <w:szCs w:val="24"/>
        </w:rPr>
        <w:t>production and silk farming</w:t>
      </w:r>
      <w:r w:rsidR="00E93AC5" w:rsidRPr="001F7F8C">
        <w:rPr>
          <w:rFonts w:ascii="Times New Roman" w:eastAsia="Times New Roman" w:hAnsi="Times New Roman" w:cs="Times New Roman"/>
          <w:color w:val="242424"/>
          <w:sz w:val="24"/>
          <w:szCs w:val="24"/>
        </w:rPr>
        <w:t xml:space="preserve"> training and mentorship</w:t>
      </w:r>
      <w:r w:rsidRPr="001F7F8C">
        <w:rPr>
          <w:rFonts w:ascii="Times New Roman" w:eastAsia="Times New Roman" w:hAnsi="Times New Roman" w:cs="Times New Roman"/>
          <w:color w:val="242424"/>
          <w:sz w:val="24"/>
          <w:szCs w:val="24"/>
        </w:rPr>
        <w:t xml:space="preserve">. Participants will </w:t>
      </w:r>
      <w:r w:rsidR="00E93AC5" w:rsidRPr="001F7F8C">
        <w:rPr>
          <w:rFonts w:ascii="Times New Roman" w:eastAsia="Times New Roman" w:hAnsi="Times New Roman" w:cs="Times New Roman"/>
          <w:color w:val="242424"/>
          <w:sz w:val="24"/>
          <w:szCs w:val="24"/>
        </w:rPr>
        <w:t xml:space="preserve">receive </w:t>
      </w:r>
      <w:r w:rsidRPr="001F7F8C">
        <w:rPr>
          <w:rFonts w:ascii="Times New Roman" w:eastAsia="Times New Roman" w:hAnsi="Times New Roman" w:cs="Times New Roman"/>
          <w:color w:val="242424"/>
          <w:sz w:val="24"/>
          <w:szCs w:val="24"/>
        </w:rPr>
        <w:t>t</w:t>
      </w:r>
      <w:ins w:id="77" w:author="Assefa, Freweini (ICIPE-Ethiopia)" w:date="2023-07-31T19:03:00Z">
        <w:r w:rsidR="00171146">
          <w:rPr>
            <w:rFonts w:ascii="Times New Roman" w:eastAsia="Times New Roman" w:hAnsi="Times New Roman" w:cs="Times New Roman"/>
            <w:color w:val="242424"/>
            <w:sz w:val="24"/>
            <w:szCs w:val="24"/>
          </w:rPr>
          <w:t>hre</w:t>
        </w:r>
      </w:ins>
      <w:r w:rsidR="0021560F">
        <w:rPr>
          <w:rFonts w:ascii="Times New Roman" w:eastAsia="Times New Roman" w:hAnsi="Times New Roman" w:cs="Times New Roman"/>
          <w:color w:val="242424"/>
          <w:sz w:val="24"/>
          <w:szCs w:val="24"/>
        </w:rPr>
        <w:t>e</w:t>
      </w:r>
      <w:del w:id="78" w:author="Assefa, Freweini (ICIPE-Ethiopia)" w:date="2023-07-31T19:03:00Z">
        <w:r w:rsidRPr="001F7F8C" w:rsidDel="00171146">
          <w:rPr>
            <w:rFonts w:ascii="Times New Roman" w:eastAsia="Times New Roman" w:hAnsi="Times New Roman" w:cs="Times New Roman"/>
            <w:color w:val="242424"/>
            <w:sz w:val="24"/>
            <w:szCs w:val="24"/>
          </w:rPr>
          <w:delText xml:space="preserve"> </w:delText>
        </w:r>
      </w:del>
      <w:ins w:id="79" w:author="Assefa, Freweini (ICIPE-Ethiopia)" w:date="2023-07-31T19:03:00Z">
        <w:r w:rsidR="00171146">
          <w:rPr>
            <w:rFonts w:ascii="Times New Roman" w:eastAsia="Times New Roman" w:hAnsi="Times New Roman" w:cs="Times New Roman"/>
            <w:color w:val="242424"/>
            <w:sz w:val="24"/>
            <w:szCs w:val="24"/>
          </w:rPr>
          <w:t xml:space="preserve"> </w:t>
        </w:r>
      </w:ins>
      <w:r w:rsidR="008339D9" w:rsidRPr="001F7F8C">
        <w:rPr>
          <w:rFonts w:ascii="Times New Roman" w:eastAsia="Times New Roman" w:hAnsi="Times New Roman" w:cs="Times New Roman"/>
          <w:color w:val="242424"/>
          <w:sz w:val="24"/>
          <w:szCs w:val="24"/>
        </w:rPr>
        <w:t>days’</w:t>
      </w:r>
      <w:r w:rsidRPr="001F7F8C">
        <w:rPr>
          <w:rFonts w:ascii="Times New Roman" w:eastAsia="Times New Roman" w:hAnsi="Times New Roman" w:cs="Times New Roman"/>
          <w:color w:val="242424"/>
          <w:sz w:val="24"/>
          <w:szCs w:val="24"/>
        </w:rPr>
        <w:t xml:space="preserve"> </w:t>
      </w:r>
      <w:r w:rsidR="00E93AC5" w:rsidRPr="001F7F8C">
        <w:rPr>
          <w:rFonts w:ascii="Times New Roman" w:eastAsia="Times New Roman" w:hAnsi="Times New Roman" w:cs="Times New Roman"/>
          <w:color w:val="242424"/>
          <w:sz w:val="24"/>
          <w:szCs w:val="24"/>
        </w:rPr>
        <w:t xml:space="preserve">training </w:t>
      </w:r>
      <w:r w:rsidRPr="001F7F8C">
        <w:rPr>
          <w:rFonts w:ascii="Times New Roman" w:eastAsia="Times New Roman" w:hAnsi="Times New Roman" w:cs="Times New Roman"/>
          <w:color w:val="242424"/>
          <w:sz w:val="24"/>
          <w:szCs w:val="24"/>
        </w:rPr>
        <w:t xml:space="preserve">on the aforementioned </w:t>
      </w:r>
      <w:ins w:id="80" w:author="Assefa, Freweini (ICIPE-Ethiopia)" w:date="2023-07-31T19:04:00Z">
        <w:r w:rsidR="00171146">
          <w:rPr>
            <w:rFonts w:ascii="Times New Roman" w:eastAsia="Times New Roman" w:hAnsi="Times New Roman" w:cs="Times New Roman"/>
            <w:color w:val="242424"/>
            <w:sz w:val="24"/>
            <w:szCs w:val="24"/>
          </w:rPr>
          <w:t>technical contents</w:t>
        </w:r>
      </w:ins>
      <w:r w:rsidRPr="001F7F8C">
        <w:rPr>
          <w:rFonts w:ascii="Times New Roman" w:eastAsia="Times New Roman" w:hAnsi="Times New Roman" w:cs="Times New Roman"/>
          <w:color w:val="242424"/>
          <w:sz w:val="24"/>
          <w:szCs w:val="24"/>
        </w:rPr>
        <w:t xml:space="preserve">. The training will be activity-based, </w:t>
      </w:r>
      <w:r w:rsidR="00E93AC5" w:rsidRPr="001F7F8C">
        <w:rPr>
          <w:rFonts w:ascii="Times New Roman" w:eastAsia="Times New Roman" w:hAnsi="Times New Roman" w:cs="Times New Roman"/>
          <w:color w:val="242424"/>
          <w:sz w:val="24"/>
          <w:szCs w:val="24"/>
        </w:rPr>
        <w:t xml:space="preserve">with participants receiving assignments that will be reviewed by the mentors </w:t>
      </w:r>
      <w:r w:rsidRPr="001F7F8C">
        <w:rPr>
          <w:rFonts w:ascii="Times New Roman" w:eastAsia="Times New Roman" w:hAnsi="Times New Roman" w:cs="Times New Roman"/>
          <w:color w:val="242424"/>
          <w:sz w:val="24"/>
          <w:szCs w:val="24"/>
        </w:rPr>
        <w:t>at the end of each session</w:t>
      </w:r>
      <w:r w:rsidR="00E93AC5" w:rsidRPr="001F7F8C">
        <w:rPr>
          <w:rFonts w:ascii="Times New Roman" w:eastAsia="Times New Roman" w:hAnsi="Times New Roman" w:cs="Times New Roman"/>
          <w:color w:val="242424"/>
          <w:sz w:val="24"/>
          <w:szCs w:val="24"/>
        </w:rPr>
        <w:t>.</w:t>
      </w:r>
      <w:r w:rsidRPr="001F7F8C">
        <w:rPr>
          <w:rFonts w:ascii="Times New Roman" w:eastAsia="Times New Roman" w:hAnsi="Times New Roman" w:cs="Times New Roman"/>
          <w:color w:val="242424"/>
          <w:sz w:val="24"/>
          <w:szCs w:val="24"/>
        </w:rPr>
        <w:t xml:space="preserve"> The </w:t>
      </w:r>
      <w:r w:rsidR="00E93AC5" w:rsidRPr="001F7F8C">
        <w:rPr>
          <w:rFonts w:ascii="Times New Roman" w:eastAsia="Times New Roman" w:hAnsi="Times New Roman" w:cs="Times New Roman"/>
          <w:color w:val="242424"/>
          <w:sz w:val="24"/>
          <w:szCs w:val="24"/>
        </w:rPr>
        <w:t>entrepreneurial</w:t>
      </w:r>
      <w:r w:rsidRPr="001F7F8C">
        <w:rPr>
          <w:rFonts w:ascii="Times New Roman" w:eastAsia="Times New Roman" w:hAnsi="Times New Roman" w:cs="Times New Roman"/>
          <w:color w:val="242424"/>
          <w:sz w:val="24"/>
          <w:szCs w:val="24"/>
        </w:rPr>
        <w:t xml:space="preserve"> and financial literacy </w:t>
      </w:r>
      <w:r w:rsidR="00E93AC5" w:rsidRPr="001F7F8C">
        <w:rPr>
          <w:rFonts w:ascii="Times New Roman" w:eastAsia="Times New Roman" w:hAnsi="Times New Roman" w:cs="Times New Roman"/>
          <w:color w:val="242424"/>
          <w:sz w:val="24"/>
          <w:szCs w:val="24"/>
        </w:rPr>
        <w:t xml:space="preserve">training </w:t>
      </w:r>
      <w:r w:rsidRPr="001F7F8C">
        <w:rPr>
          <w:rFonts w:ascii="Times New Roman" w:eastAsia="Times New Roman" w:hAnsi="Times New Roman" w:cs="Times New Roman"/>
          <w:color w:val="242424"/>
          <w:sz w:val="24"/>
          <w:szCs w:val="24"/>
        </w:rPr>
        <w:t xml:space="preserve">will </w:t>
      </w:r>
      <w:r w:rsidR="008339D9">
        <w:rPr>
          <w:rFonts w:ascii="Times New Roman" w:eastAsia="Times New Roman" w:hAnsi="Times New Roman" w:cs="Times New Roman"/>
          <w:color w:val="242424"/>
          <w:sz w:val="24"/>
          <w:szCs w:val="24"/>
        </w:rPr>
        <w:t xml:space="preserve">also </w:t>
      </w:r>
      <w:r w:rsidRPr="001F7F8C">
        <w:rPr>
          <w:rFonts w:ascii="Times New Roman" w:eastAsia="Times New Roman" w:hAnsi="Times New Roman" w:cs="Times New Roman"/>
          <w:color w:val="242424"/>
          <w:sz w:val="24"/>
          <w:szCs w:val="24"/>
        </w:rPr>
        <w:t xml:space="preserve">focus on enhancing the technical </w:t>
      </w:r>
      <w:r w:rsidR="00E93AC5" w:rsidRPr="001F7F8C">
        <w:rPr>
          <w:rFonts w:ascii="Times New Roman" w:eastAsia="Times New Roman" w:hAnsi="Times New Roman" w:cs="Times New Roman"/>
          <w:color w:val="242424"/>
          <w:sz w:val="24"/>
          <w:szCs w:val="24"/>
        </w:rPr>
        <w:t>understanding</w:t>
      </w:r>
      <w:r w:rsidRPr="001F7F8C">
        <w:rPr>
          <w:rFonts w:ascii="Times New Roman" w:eastAsia="Times New Roman" w:hAnsi="Times New Roman" w:cs="Times New Roman"/>
          <w:color w:val="242424"/>
          <w:sz w:val="24"/>
          <w:szCs w:val="24"/>
        </w:rPr>
        <w:t xml:space="preserve"> of market segmentation, soft skills, business canvas, and value-added skills</w:t>
      </w:r>
      <w:r w:rsidR="00E93AC5" w:rsidRPr="001F7F8C">
        <w:rPr>
          <w:rFonts w:ascii="Times New Roman" w:eastAsia="Times New Roman" w:hAnsi="Times New Roman" w:cs="Times New Roman"/>
          <w:color w:val="242424"/>
          <w:sz w:val="24"/>
          <w:szCs w:val="24"/>
        </w:rPr>
        <w:t>, while</w:t>
      </w:r>
      <w:r w:rsidR="00A01EE2" w:rsidRPr="001F7F8C">
        <w:rPr>
          <w:rFonts w:ascii="Times New Roman" w:eastAsia="Times New Roman" w:hAnsi="Times New Roman" w:cs="Times New Roman"/>
          <w:color w:val="242424"/>
          <w:sz w:val="24"/>
          <w:szCs w:val="24"/>
        </w:rPr>
        <w:t xml:space="preserve"> </w:t>
      </w:r>
      <w:r w:rsidRPr="001F7F8C">
        <w:rPr>
          <w:rFonts w:ascii="Times New Roman" w:eastAsia="Times New Roman" w:hAnsi="Times New Roman" w:cs="Times New Roman"/>
          <w:color w:val="242424"/>
          <w:sz w:val="24"/>
          <w:szCs w:val="24"/>
        </w:rPr>
        <w:t xml:space="preserve">the mentorship session will </w:t>
      </w:r>
      <w:r w:rsidR="00E93AC5" w:rsidRPr="001F7F8C">
        <w:rPr>
          <w:rFonts w:ascii="Times New Roman" w:eastAsia="Times New Roman" w:hAnsi="Times New Roman" w:cs="Times New Roman"/>
          <w:color w:val="242424"/>
          <w:sz w:val="24"/>
          <w:szCs w:val="24"/>
        </w:rPr>
        <w:t>concentrate</w:t>
      </w:r>
      <w:r w:rsidRPr="001F7F8C">
        <w:rPr>
          <w:rFonts w:ascii="Times New Roman" w:eastAsia="Times New Roman" w:hAnsi="Times New Roman" w:cs="Times New Roman"/>
          <w:color w:val="242424"/>
          <w:sz w:val="24"/>
          <w:szCs w:val="24"/>
        </w:rPr>
        <w:t xml:space="preserve"> on </w:t>
      </w:r>
      <w:r w:rsidR="0027202D" w:rsidRPr="001F7F8C">
        <w:rPr>
          <w:rFonts w:ascii="Times New Roman" w:eastAsia="Times New Roman" w:hAnsi="Times New Roman" w:cs="Times New Roman"/>
          <w:color w:val="242424"/>
          <w:sz w:val="24"/>
          <w:szCs w:val="24"/>
        </w:rPr>
        <w:t>identifying challenges</w:t>
      </w:r>
      <w:r w:rsidRPr="001F7F8C">
        <w:rPr>
          <w:rFonts w:ascii="Times New Roman" w:eastAsia="Times New Roman" w:hAnsi="Times New Roman" w:cs="Times New Roman"/>
          <w:color w:val="242424"/>
          <w:sz w:val="24"/>
          <w:szCs w:val="24"/>
        </w:rPr>
        <w:t xml:space="preserve"> and opportunities. The training will </w:t>
      </w:r>
      <w:r w:rsidR="009C668C" w:rsidRPr="001F7F8C">
        <w:rPr>
          <w:rFonts w:ascii="Times New Roman" w:eastAsia="Times New Roman" w:hAnsi="Times New Roman" w:cs="Times New Roman"/>
          <w:color w:val="242424"/>
          <w:sz w:val="24"/>
          <w:szCs w:val="24"/>
        </w:rPr>
        <w:t>equip</w:t>
      </w:r>
      <w:r w:rsidRPr="001F7F8C">
        <w:rPr>
          <w:rFonts w:ascii="Times New Roman" w:eastAsia="Times New Roman" w:hAnsi="Times New Roman" w:cs="Times New Roman"/>
          <w:color w:val="242424"/>
          <w:sz w:val="24"/>
          <w:szCs w:val="24"/>
        </w:rPr>
        <w:t xml:space="preserve"> participants </w:t>
      </w:r>
      <w:r w:rsidR="008339D9" w:rsidRPr="001F7F8C">
        <w:rPr>
          <w:rFonts w:ascii="Times New Roman" w:eastAsia="Times New Roman" w:hAnsi="Times New Roman" w:cs="Times New Roman"/>
          <w:color w:val="242424"/>
          <w:sz w:val="24"/>
          <w:szCs w:val="24"/>
        </w:rPr>
        <w:t>with</w:t>
      </w:r>
      <w:r w:rsidR="009C668C" w:rsidRPr="001F7F8C">
        <w:rPr>
          <w:rFonts w:ascii="Times New Roman" w:eastAsia="Times New Roman" w:hAnsi="Times New Roman" w:cs="Times New Roman"/>
          <w:color w:val="242424"/>
          <w:sz w:val="24"/>
          <w:szCs w:val="24"/>
        </w:rPr>
        <w:t xml:space="preserve"> how to acquire </w:t>
      </w:r>
      <w:r w:rsidRPr="001F7F8C">
        <w:rPr>
          <w:rFonts w:ascii="Times New Roman" w:eastAsia="Times New Roman" w:hAnsi="Times New Roman" w:cs="Times New Roman"/>
          <w:color w:val="242424"/>
          <w:sz w:val="24"/>
          <w:szCs w:val="24"/>
        </w:rPr>
        <w:t xml:space="preserve">modern business </w:t>
      </w:r>
      <w:r w:rsidR="00F14636" w:rsidRPr="001F7F8C">
        <w:rPr>
          <w:rFonts w:ascii="Times New Roman" w:eastAsia="Times New Roman" w:hAnsi="Times New Roman" w:cs="Times New Roman"/>
          <w:color w:val="242424"/>
          <w:sz w:val="24"/>
          <w:szCs w:val="24"/>
        </w:rPr>
        <w:t>models in</w:t>
      </w:r>
      <w:r w:rsidR="009C668C" w:rsidRPr="001F7F8C">
        <w:rPr>
          <w:rFonts w:ascii="Times New Roman" w:eastAsia="Times New Roman" w:hAnsi="Times New Roman" w:cs="Times New Roman"/>
          <w:color w:val="242424"/>
          <w:sz w:val="24"/>
          <w:szCs w:val="24"/>
        </w:rPr>
        <w:t xml:space="preserve"> a </w:t>
      </w:r>
      <w:r w:rsidR="006260A4" w:rsidRPr="001F7F8C">
        <w:rPr>
          <w:rFonts w:ascii="Times New Roman" w:eastAsia="Times New Roman" w:hAnsi="Times New Roman" w:cs="Times New Roman"/>
          <w:color w:val="242424"/>
          <w:sz w:val="24"/>
          <w:szCs w:val="24"/>
        </w:rPr>
        <w:t>creative way</w:t>
      </w:r>
      <w:r w:rsidRPr="001F7F8C">
        <w:rPr>
          <w:rFonts w:ascii="Times New Roman" w:eastAsia="Times New Roman" w:hAnsi="Times New Roman" w:cs="Times New Roman"/>
          <w:color w:val="242424"/>
          <w:sz w:val="24"/>
          <w:szCs w:val="24"/>
        </w:rPr>
        <w:t xml:space="preserve">. </w:t>
      </w:r>
      <w:r w:rsidR="006260A4" w:rsidRPr="001F7F8C">
        <w:rPr>
          <w:rFonts w:ascii="Times New Roman" w:eastAsia="Times New Roman" w:hAnsi="Times New Roman" w:cs="Times New Roman"/>
          <w:color w:val="242424"/>
          <w:sz w:val="24"/>
          <w:szCs w:val="24"/>
        </w:rPr>
        <w:t>The second round of training will commence a</w:t>
      </w:r>
      <w:r w:rsidRPr="001F7F8C">
        <w:rPr>
          <w:rFonts w:ascii="Times New Roman" w:eastAsia="Times New Roman" w:hAnsi="Times New Roman" w:cs="Times New Roman"/>
          <w:color w:val="242424"/>
          <w:sz w:val="24"/>
          <w:szCs w:val="24"/>
        </w:rPr>
        <w:t>fter the mentorship program</w:t>
      </w:r>
      <w:r w:rsidR="006260A4" w:rsidRPr="001F7F8C">
        <w:rPr>
          <w:rFonts w:ascii="Times New Roman" w:eastAsia="Times New Roman" w:hAnsi="Times New Roman" w:cs="Times New Roman"/>
          <w:color w:val="242424"/>
          <w:sz w:val="24"/>
          <w:szCs w:val="24"/>
        </w:rPr>
        <w:t xml:space="preserve"> is </w:t>
      </w:r>
      <w:r w:rsidR="0027202D" w:rsidRPr="001F7F8C">
        <w:rPr>
          <w:rFonts w:ascii="Times New Roman" w:eastAsia="Times New Roman" w:hAnsi="Times New Roman" w:cs="Times New Roman"/>
          <w:color w:val="242424"/>
          <w:sz w:val="24"/>
          <w:szCs w:val="24"/>
        </w:rPr>
        <w:t>completed.</w:t>
      </w:r>
      <w:r w:rsidRPr="001F7F8C">
        <w:rPr>
          <w:rFonts w:ascii="Times New Roman" w:eastAsia="Times New Roman" w:hAnsi="Times New Roman" w:cs="Times New Roman"/>
          <w:color w:val="242424"/>
          <w:sz w:val="24"/>
          <w:szCs w:val="24"/>
        </w:rPr>
        <w:t xml:space="preserve"> The second phase will be partnership and market linkage, which </w:t>
      </w:r>
      <w:r w:rsidR="006260A4" w:rsidRPr="001F7F8C">
        <w:rPr>
          <w:rFonts w:ascii="Times New Roman" w:eastAsia="Times New Roman" w:hAnsi="Times New Roman" w:cs="Times New Roman"/>
          <w:color w:val="242424"/>
          <w:sz w:val="24"/>
          <w:szCs w:val="24"/>
        </w:rPr>
        <w:t xml:space="preserve">the participants </w:t>
      </w:r>
      <w:r w:rsidRPr="001F7F8C">
        <w:rPr>
          <w:rFonts w:ascii="Times New Roman" w:eastAsia="Times New Roman" w:hAnsi="Times New Roman" w:cs="Times New Roman"/>
          <w:color w:val="242424"/>
          <w:sz w:val="24"/>
          <w:szCs w:val="24"/>
        </w:rPr>
        <w:t xml:space="preserve">will </w:t>
      </w:r>
      <w:r w:rsidR="006260A4" w:rsidRPr="001F7F8C">
        <w:rPr>
          <w:rFonts w:ascii="Times New Roman" w:eastAsia="Times New Roman" w:hAnsi="Times New Roman" w:cs="Times New Roman"/>
          <w:color w:val="242424"/>
          <w:sz w:val="24"/>
          <w:szCs w:val="24"/>
        </w:rPr>
        <w:t xml:space="preserve">plan </w:t>
      </w:r>
      <w:r w:rsidRPr="001F7F8C">
        <w:rPr>
          <w:rFonts w:ascii="Times New Roman" w:eastAsia="Times New Roman" w:hAnsi="Times New Roman" w:cs="Times New Roman"/>
          <w:color w:val="242424"/>
          <w:sz w:val="24"/>
          <w:szCs w:val="24"/>
        </w:rPr>
        <w:t xml:space="preserve">and </w:t>
      </w:r>
      <w:r w:rsidR="00284F25" w:rsidRPr="001F7F8C">
        <w:rPr>
          <w:rFonts w:ascii="Times New Roman" w:eastAsia="Times New Roman" w:hAnsi="Times New Roman" w:cs="Times New Roman"/>
          <w:color w:val="242424"/>
          <w:sz w:val="24"/>
          <w:szCs w:val="24"/>
        </w:rPr>
        <w:t>implement over</w:t>
      </w:r>
      <w:r w:rsidR="006260A4" w:rsidRPr="001F7F8C">
        <w:rPr>
          <w:rFonts w:ascii="Times New Roman" w:eastAsia="Times New Roman" w:hAnsi="Times New Roman" w:cs="Times New Roman"/>
          <w:color w:val="242424"/>
          <w:sz w:val="24"/>
          <w:szCs w:val="24"/>
        </w:rPr>
        <w:t xml:space="preserve"> a </w:t>
      </w:r>
      <w:r w:rsidR="008339D9" w:rsidRPr="001F7F8C">
        <w:rPr>
          <w:rFonts w:ascii="Times New Roman" w:eastAsia="Times New Roman" w:hAnsi="Times New Roman" w:cs="Times New Roman"/>
          <w:color w:val="242424"/>
          <w:sz w:val="24"/>
          <w:szCs w:val="24"/>
        </w:rPr>
        <w:t>four-month</w:t>
      </w:r>
      <w:r w:rsidRPr="001F7F8C">
        <w:rPr>
          <w:rFonts w:ascii="Times New Roman" w:eastAsia="Times New Roman" w:hAnsi="Times New Roman" w:cs="Times New Roman"/>
          <w:color w:val="242424"/>
          <w:sz w:val="24"/>
          <w:szCs w:val="24"/>
        </w:rPr>
        <w:t xml:space="preserve"> </w:t>
      </w:r>
      <w:r w:rsidR="006260A4" w:rsidRPr="001F7F8C">
        <w:rPr>
          <w:rFonts w:ascii="Times New Roman" w:eastAsia="Times New Roman" w:hAnsi="Times New Roman" w:cs="Times New Roman"/>
          <w:color w:val="242424"/>
          <w:sz w:val="24"/>
          <w:szCs w:val="24"/>
        </w:rPr>
        <w:t xml:space="preserve">period </w:t>
      </w:r>
      <w:r w:rsidRPr="001F7F8C">
        <w:rPr>
          <w:rFonts w:ascii="Times New Roman" w:eastAsia="Times New Roman" w:hAnsi="Times New Roman" w:cs="Times New Roman"/>
          <w:color w:val="242424"/>
          <w:sz w:val="24"/>
          <w:szCs w:val="24"/>
        </w:rPr>
        <w:t>with the support of</w:t>
      </w:r>
      <w:r w:rsidR="006260A4" w:rsidRPr="001F7F8C">
        <w:rPr>
          <w:rFonts w:ascii="Times New Roman" w:eastAsia="Times New Roman" w:hAnsi="Times New Roman" w:cs="Times New Roman"/>
          <w:color w:val="242424"/>
          <w:sz w:val="24"/>
          <w:szCs w:val="24"/>
        </w:rPr>
        <w:t xml:space="preserve"> the</w:t>
      </w:r>
      <w:r w:rsidR="00DA41A0" w:rsidRPr="001F7F8C">
        <w:rPr>
          <w:rFonts w:ascii="Times New Roman" w:eastAsia="Times New Roman" w:hAnsi="Times New Roman" w:cs="Times New Roman"/>
          <w:color w:val="242424"/>
          <w:sz w:val="24"/>
          <w:szCs w:val="24"/>
        </w:rPr>
        <w:t xml:space="preserve"> </w:t>
      </w:r>
      <w:proofErr w:type="spellStart"/>
      <w:r w:rsidR="00E47609" w:rsidRPr="001F7F8C">
        <w:rPr>
          <w:rFonts w:ascii="Times New Roman" w:eastAsia="Times New Roman" w:hAnsi="Times New Roman" w:cs="Times New Roman"/>
          <w:color w:val="242424"/>
          <w:sz w:val="24"/>
          <w:szCs w:val="24"/>
        </w:rPr>
        <w:t>i</w:t>
      </w:r>
      <w:r w:rsidR="00E47609" w:rsidRPr="008339D9">
        <w:rPr>
          <w:rFonts w:ascii="Times New Roman" w:eastAsia="Times New Roman" w:hAnsi="Times New Roman" w:cs="Times New Roman"/>
          <w:i/>
          <w:iCs/>
          <w:color w:val="242424"/>
          <w:sz w:val="24"/>
          <w:szCs w:val="24"/>
        </w:rPr>
        <w:t>cipe’s</w:t>
      </w:r>
      <w:proofErr w:type="spellEnd"/>
      <w:r w:rsidR="009A6774" w:rsidRPr="008339D9">
        <w:rPr>
          <w:rFonts w:ascii="Times New Roman" w:eastAsia="Times New Roman" w:hAnsi="Times New Roman" w:cs="Times New Roman"/>
          <w:i/>
          <w:iCs/>
          <w:color w:val="242424"/>
          <w:sz w:val="24"/>
          <w:szCs w:val="24"/>
        </w:rPr>
        <w:t xml:space="preserve"> </w:t>
      </w:r>
      <w:r w:rsidRPr="001F7F8C">
        <w:rPr>
          <w:rFonts w:ascii="Times New Roman" w:eastAsia="Times New Roman" w:hAnsi="Times New Roman" w:cs="Times New Roman"/>
          <w:color w:val="242424"/>
          <w:sz w:val="24"/>
          <w:szCs w:val="24"/>
        </w:rPr>
        <w:t xml:space="preserve">MOYESH </w:t>
      </w:r>
      <w:proofErr w:type="spellStart"/>
      <w:r w:rsidRPr="001F7F8C">
        <w:rPr>
          <w:rFonts w:ascii="Times New Roman" w:eastAsia="Times New Roman" w:hAnsi="Times New Roman" w:cs="Times New Roman"/>
          <w:color w:val="242424"/>
          <w:sz w:val="24"/>
          <w:szCs w:val="24"/>
        </w:rPr>
        <w:t>Program</w:t>
      </w:r>
      <w:r w:rsidR="00F14636" w:rsidRPr="001F7F8C">
        <w:rPr>
          <w:rFonts w:ascii="Times New Roman" w:eastAsia="Times New Roman" w:hAnsi="Times New Roman" w:cs="Times New Roman"/>
          <w:color w:val="242424"/>
          <w:sz w:val="24"/>
          <w:szCs w:val="24"/>
        </w:rPr>
        <w:t>me</w:t>
      </w:r>
      <w:proofErr w:type="spellEnd"/>
      <w:r w:rsidRPr="001F7F8C">
        <w:rPr>
          <w:rFonts w:ascii="Times New Roman" w:eastAsia="Times New Roman" w:hAnsi="Times New Roman" w:cs="Times New Roman"/>
          <w:color w:val="242424"/>
          <w:sz w:val="24"/>
          <w:szCs w:val="24"/>
        </w:rPr>
        <w:t xml:space="preserve"> and </w:t>
      </w:r>
      <w:proofErr w:type="spellStart"/>
      <w:r w:rsidRPr="001F7F8C">
        <w:rPr>
          <w:rFonts w:ascii="Times New Roman" w:eastAsia="Times New Roman" w:hAnsi="Times New Roman" w:cs="Times New Roman"/>
          <w:color w:val="242424"/>
          <w:sz w:val="24"/>
          <w:szCs w:val="24"/>
        </w:rPr>
        <w:t>Loza</w:t>
      </w:r>
      <w:r w:rsidR="0021560F">
        <w:rPr>
          <w:rFonts w:ascii="Times New Roman" w:eastAsia="Times New Roman" w:hAnsi="Times New Roman" w:cs="Times New Roman"/>
          <w:color w:val="242424"/>
          <w:sz w:val="24"/>
          <w:szCs w:val="24"/>
        </w:rPr>
        <w:t>H</w:t>
      </w:r>
      <w:r w:rsidRPr="001F7F8C">
        <w:rPr>
          <w:rFonts w:ascii="Times New Roman" w:eastAsia="Times New Roman" w:hAnsi="Times New Roman" w:cs="Times New Roman"/>
          <w:color w:val="242424"/>
          <w:sz w:val="24"/>
          <w:szCs w:val="24"/>
        </w:rPr>
        <w:t>ar</w:t>
      </w:r>
      <w:proofErr w:type="spellEnd"/>
      <w:r w:rsidRPr="001F7F8C">
        <w:rPr>
          <w:rFonts w:ascii="Times New Roman" w:eastAsia="Times New Roman" w:hAnsi="Times New Roman" w:cs="Times New Roman"/>
          <w:color w:val="242424"/>
          <w:sz w:val="24"/>
          <w:szCs w:val="24"/>
        </w:rPr>
        <w:t>.</w:t>
      </w:r>
    </w:p>
    <w:p w14:paraId="76F3B443" w14:textId="77777777" w:rsidR="008179EA" w:rsidRPr="008462F5" w:rsidRDefault="008179EA" w:rsidP="004918EA">
      <w:pPr>
        <w:pStyle w:val="ListParagraph"/>
        <w:numPr>
          <w:ilvl w:val="0"/>
          <w:numId w:val="1"/>
        </w:numPr>
        <w:shd w:val="clear" w:color="auto" w:fill="FFFFFF"/>
        <w:spacing w:before="240" w:after="240" w:line="360" w:lineRule="auto"/>
        <w:jc w:val="both"/>
        <w:textAlignment w:val="baseline"/>
        <w:rPr>
          <w:rFonts w:ascii="Times New Roman" w:eastAsia="Times New Roman" w:hAnsi="Times New Roman" w:cs="Times New Roman"/>
          <w:b/>
          <w:bCs/>
          <w:color w:val="242424"/>
          <w:sz w:val="32"/>
          <w:szCs w:val="32"/>
        </w:rPr>
      </w:pPr>
      <w:r w:rsidRPr="008462F5">
        <w:rPr>
          <w:rFonts w:ascii="Times New Roman" w:eastAsia="Times New Roman" w:hAnsi="Times New Roman" w:cs="Times New Roman"/>
          <w:b/>
          <w:bCs/>
          <w:color w:val="242424"/>
          <w:sz w:val="32"/>
          <w:szCs w:val="32"/>
        </w:rPr>
        <w:t>Inputs supply</w:t>
      </w:r>
    </w:p>
    <w:p w14:paraId="7E576A0B" w14:textId="4B8A0C1F"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 xml:space="preserve">Having a solid partnership with </w:t>
      </w:r>
      <w:proofErr w:type="spellStart"/>
      <w:r w:rsidRPr="001F7F8C">
        <w:rPr>
          <w:rFonts w:ascii="Times New Roman" w:eastAsia="Times New Roman" w:hAnsi="Times New Roman" w:cs="Times New Roman"/>
          <w:i/>
          <w:iCs/>
          <w:color w:val="242424"/>
          <w:sz w:val="24"/>
          <w:szCs w:val="24"/>
        </w:rPr>
        <w:t>icipe</w:t>
      </w:r>
      <w:proofErr w:type="spellEnd"/>
      <w:r w:rsidRPr="001F7F8C">
        <w:rPr>
          <w:rFonts w:ascii="Times New Roman" w:eastAsia="Times New Roman" w:hAnsi="Times New Roman" w:cs="Times New Roman"/>
          <w:i/>
          <w:iCs/>
          <w:color w:val="242424"/>
          <w:sz w:val="24"/>
          <w:szCs w:val="24"/>
        </w:rPr>
        <w:t>-</w:t>
      </w:r>
      <w:r w:rsidRPr="001F7F8C">
        <w:rPr>
          <w:rFonts w:ascii="Times New Roman" w:eastAsia="Times New Roman" w:hAnsi="Times New Roman" w:cs="Times New Roman"/>
          <w:color w:val="242424"/>
          <w:sz w:val="24"/>
          <w:szCs w:val="24"/>
        </w:rPr>
        <w:t xml:space="preserve">MOYESH </w:t>
      </w:r>
      <w:proofErr w:type="spellStart"/>
      <w:r w:rsidRPr="001F7F8C">
        <w:rPr>
          <w:rFonts w:ascii="Times New Roman" w:eastAsia="Times New Roman" w:hAnsi="Times New Roman" w:cs="Times New Roman"/>
          <w:color w:val="242424"/>
          <w:sz w:val="24"/>
          <w:szCs w:val="24"/>
        </w:rPr>
        <w:t>Program</w:t>
      </w:r>
      <w:r w:rsidR="009A6774" w:rsidRPr="001F7F8C">
        <w:rPr>
          <w:rFonts w:ascii="Times New Roman" w:eastAsia="Times New Roman" w:hAnsi="Times New Roman" w:cs="Times New Roman"/>
          <w:color w:val="242424"/>
          <w:sz w:val="24"/>
          <w:szCs w:val="24"/>
        </w:rPr>
        <w:t>me</w:t>
      </w:r>
      <w:proofErr w:type="spellEnd"/>
      <w:r w:rsidR="009A6774" w:rsidRPr="001F7F8C">
        <w:rPr>
          <w:rFonts w:ascii="Times New Roman" w:eastAsia="Times New Roman" w:hAnsi="Times New Roman" w:cs="Times New Roman"/>
          <w:color w:val="242424"/>
          <w:sz w:val="24"/>
          <w:szCs w:val="24"/>
        </w:rPr>
        <w:t xml:space="preserve"> </w:t>
      </w:r>
      <w:r w:rsidR="000121F2" w:rsidRPr="001F7F8C">
        <w:rPr>
          <w:rFonts w:ascii="Times New Roman" w:eastAsia="Times New Roman" w:hAnsi="Times New Roman" w:cs="Times New Roman"/>
          <w:color w:val="242424"/>
          <w:sz w:val="24"/>
          <w:szCs w:val="24"/>
        </w:rPr>
        <w:t>a</w:t>
      </w:r>
      <w:r w:rsidRPr="001F7F8C">
        <w:rPr>
          <w:rFonts w:ascii="Times New Roman" w:eastAsia="Times New Roman" w:hAnsi="Times New Roman" w:cs="Times New Roman"/>
          <w:color w:val="242424"/>
          <w:sz w:val="24"/>
          <w:szCs w:val="24"/>
        </w:rPr>
        <w:t xml:space="preserve">nd </w:t>
      </w:r>
      <w:r w:rsidR="009A6774" w:rsidRPr="001F7F8C">
        <w:rPr>
          <w:rFonts w:ascii="Times New Roman" w:eastAsia="Times New Roman" w:hAnsi="Times New Roman" w:cs="Times New Roman"/>
          <w:color w:val="242424"/>
          <w:sz w:val="24"/>
          <w:szCs w:val="24"/>
        </w:rPr>
        <w:t>targeted</w:t>
      </w:r>
      <w:r w:rsidRPr="001F7F8C">
        <w:rPr>
          <w:rFonts w:ascii="Times New Roman" w:eastAsia="Times New Roman" w:hAnsi="Times New Roman" w:cs="Times New Roman"/>
          <w:color w:val="242424"/>
          <w:sz w:val="24"/>
          <w:szCs w:val="24"/>
        </w:rPr>
        <w:t xml:space="preserve"> beneficiary out-growers</w:t>
      </w:r>
      <w:r w:rsidR="008339D9">
        <w:rPr>
          <w:rFonts w:ascii="Times New Roman" w:eastAsia="Times New Roman" w:hAnsi="Times New Roman" w:cs="Times New Roman"/>
          <w:color w:val="242424"/>
          <w:sz w:val="24"/>
          <w:szCs w:val="24"/>
        </w:rPr>
        <w:t>.</w:t>
      </w:r>
      <w:r w:rsidRPr="001F7F8C">
        <w:rPr>
          <w:rFonts w:ascii="Times New Roman" w:eastAsia="Times New Roman" w:hAnsi="Times New Roman" w:cs="Times New Roman"/>
          <w:color w:val="242424"/>
          <w:sz w:val="24"/>
          <w:szCs w:val="24"/>
        </w:rPr>
        <w:t xml:space="preserve"> </w:t>
      </w:r>
      <w:r w:rsidR="008339D9">
        <w:rPr>
          <w:rFonts w:ascii="Times New Roman" w:eastAsia="Times New Roman" w:hAnsi="Times New Roman" w:cs="Times New Roman"/>
          <w:color w:val="242424"/>
          <w:sz w:val="24"/>
          <w:szCs w:val="24"/>
        </w:rPr>
        <w:t>W</w:t>
      </w:r>
      <w:r w:rsidRPr="001F7F8C">
        <w:rPr>
          <w:rFonts w:ascii="Times New Roman" w:eastAsia="Times New Roman" w:hAnsi="Times New Roman" w:cs="Times New Roman"/>
          <w:color w:val="242424"/>
          <w:sz w:val="24"/>
          <w:szCs w:val="24"/>
        </w:rPr>
        <w:t>e will reach the</w:t>
      </w:r>
      <w:r w:rsidR="008339D9">
        <w:rPr>
          <w:rFonts w:ascii="Times New Roman" w:eastAsia="Times New Roman" w:hAnsi="Times New Roman" w:cs="Times New Roman"/>
          <w:color w:val="242424"/>
          <w:sz w:val="24"/>
          <w:szCs w:val="24"/>
        </w:rPr>
        <w:t xml:space="preserve"> target groups</w:t>
      </w:r>
      <w:r w:rsidRPr="001F7F8C">
        <w:rPr>
          <w:rFonts w:ascii="Times New Roman" w:eastAsia="Times New Roman" w:hAnsi="Times New Roman" w:cs="Times New Roman"/>
          <w:color w:val="242424"/>
          <w:sz w:val="24"/>
          <w:szCs w:val="24"/>
        </w:rPr>
        <w:t xml:space="preserve"> through local government </w:t>
      </w:r>
      <w:r w:rsidR="008339D9">
        <w:rPr>
          <w:rFonts w:ascii="Times New Roman" w:eastAsia="Times New Roman" w:hAnsi="Times New Roman" w:cs="Times New Roman"/>
          <w:color w:val="242424"/>
          <w:sz w:val="24"/>
          <w:szCs w:val="24"/>
        </w:rPr>
        <w:t>structures</w:t>
      </w:r>
      <w:r w:rsidR="00B3683B">
        <w:rPr>
          <w:rFonts w:ascii="Times New Roman" w:eastAsia="Times New Roman" w:hAnsi="Times New Roman" w:cs="Times New Roman"/>
          <w:color w:val="242424"/>
          <w:sz w:val="24"/>
          <w:szCs w:val="24"/>
        </w:rPr>
        <w:t xml:space="preserve"> to provide the required supports like the followings: -</w:t>
      </w:r>
    </w:p>
    <w:p w14:paraId="6D4E0584" w14:textId="586B1D46" w:rsidR="008179EA" w:rsidRDefault="00B3683B" w:rsidP="00B3683B">
      <w:pPr>
        <w:pStyle w:val="ListParagraph"/>
        <w:numPr>
          <w:ilvl w:val="0"/>
          <w:numId w:val="2"/>
        </w:numPr>
        <w:shd w:val="clear" w:color="auto" w:fill="FFFFFF"/>
        <w:spacing w:after="0" w:line="360" w:lineRule="auto"/>
        <w:jc w:val="both"/>
        <w:textAlignment w:val="baseline"/>
        <w:rPr>
          <w:ins w:id="81" w:author="Assefa, Freweini (ICIPE-Ethiopia)" w:date="2023-07-31T19:09:00Z"/>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E</w:t>
      </w:r>
      <w:r w:rsidR="008179EA" w:rsidRPr="001F7F8C">
        <w:rPr>
          <w:rFonts w:ascii="Times New Roman" w:eastAsia="Times New Roman" w:hAnsi="Times New Roman" w:cs="Times New Roman"/>
          <w:color w:val="242424"/>
          <w:sz w:val="24"/>
          <w:szCs w:val="24"/>
        </w:rPr>
        <w:t xml:space="preserve">nsure </w:t>
      </w:r>
      <w:r w:rsidR="000A0DBB" w:rsidRPr="001F7F8C">
        <w:rPr>
          <w:rFonts w:ascii="Times New Roman" w:eastAsia="Times New Roman" w:hAnsi="Times New Roman" w:cs="Times New Roman"/>
          <w:color w:val="242424"/>
          <w:sz w:val="24"/>
          <w:szCs w:val="24"/>
        </w:rPr>
        <w:t xml:space="preserve">that </w:t>
      </w:r>
      <w:r w:rsidR="009A6774" w:rsidRPr="001F7F8C">
        <w:rPr>
          <w:rFonts w:ascii="Times New Roman" w:eastAsia="Times New Roman" w:hAnsi="Times New Roman" w:cs="Times New Roman"/>
          <w:color w:val="242424"/>
          <w:sz w:val="24"/>
          <w:szCs w:val="24"/>
        </w:rPr>
        <w:t>programmed</w:t>
      </w:r>
      <w:r w:rsidR="000A0DBB" w:rsidRPr="001F7F8C">
        <w:rPr>
          <w:rFonts w:ascii="Times New Roman" w:eastAsia="Times New Roman" w:hAnsi="Times New Roman" w:cs="Times New Roman"/>
          <w:color w:val="242424"/>
          <w:sz w:val="24"/>
          <w:szCs w:val="24"/>
        </w:rPr>
        <w:t xml:space="preserve"> allocated inputs and starter kits are received by </w:t>
      </w:r>
      <w:r w:rsidR="008179EA" w:rsidRPr="001F7F8C">
        <w:rPr>
          <w:rFonts w:ascii="Times New Roman" w:eastAsia="Times New Roman" w:hAnsi="Times New Roman" w:cs="Times New Roman"/>
          <w:color w:val="242424"/>
          <w:sz w:val="24"/>
          <w:szCs w:val="24"/>
        </w:rPr>
        <w:t>targeted recipients (</w:t>
      </w:r>
      <w:r w:rsidR="00E47609" w:rsidRPr="001F7F8C">
        <w:rPr>
          <w:rFonts w:ascii="Times New Roman" w:eastAsia="Times New Roman" w:hAnsi="Times New Roman" w:cs="Times New Roman"/>
          <w:color w:val="242424"/>
          <w:sz w:val="24"/>
          <w:szCs w:val="24"/>
        </w:rPr>
        <w:t>70</w:t>
      </w:r>
      <w:r w:rsidR="008179EA" w:rsidRPr="001F7F8C">
        <w:rPr>
          <w:rFonts w:ascii="Times New Roman" w:eastAsia="Times New Roman" w:hAnsi="Times New Roman" w:cs="Times New Roman"/>
          <w:color w:val="242424"/>
          <w:sz w:val="24"/>
          <w:szCs w:val="24"/>
        </w:rPr>
        <w:t xml:space="preserve">% </w:t>
      </w:r>
      <w:r w:rsidR="00E47609" w:rsidRPr="001F7F8C">
        <w:rPr>
          <w:rFonts w:ascii="Times New Roman" w:eastAsia="Times New Roman" w:hAnsi="Times New Roman" w:cs="Times New Roman"/>
          <w:color w:val="242424"/>
          <w:sz w:val="24"/>
          <w:szCs w:val="24"/>
        </w:rPr>
        <w:t xml:space="preserve">young </w:t>
      </w:r>
      <w:r w:rsidR="008179EA" w:rsidRPr="001F7F8C">
        <w:rPr>
          <w:rFonts w:ascii="Times New Roman" w:eastAsia="Times New Roman" w:hAnsi="Times New Roman" w:cs="Times New Roman"/>
          <w:color w:val="242424"/>
          <w:sz w:val="24"/>
          <w:szCs w:val="24"/>
        </w:rPr>
        <w:t xml:space="preserve">women and 10% </w:t>
      </w:r>
      <w:r w:rsidR="00E47609" w:rsidRPr="001F7F8C">
        <w:rPr>
          <w:rFonts w:ascii="Times New Roman" w:eastAsia="Times New Roman" w:hAnsi="Times New Roman" w:cs="Times New Roman"/>
          <w:color w:val="242424"/>
          <w:sz w:val="24"/>
          <w:szCs w:val="24"/>
        </w:rPr>
        <w:t xml:space="preserve">disadvantaged </w:t>
      </w:r>
      <w:r w:rsidR="008179EA" w:rsidRPr="001F7F8C">
        <w:rPr>
          <w:rFonts w:ascii="Times New Roman" w:eastAsia="Times New Roman" w:hAnsi="Times New Roman" w:cs="Times New Roman"/>
          <w:color w:val="242424"/>
          <w:sz w:val="24"/>
          <w:szCs w:val="24"/>
        </w:rPr>
        <w:t>people).</w:t>
      </w:r>
    </w:p>
    <w:p w14:paraId="204EDBED" w14:textId="68125409" w:rsidR="00AE420A" w:rsidRPr="00B3683B" w:rsidRDefault="00AE420A" w:rsidP="00B3683B">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242424"/>
          <w:sz w:val="24"/>
          <w:szCs w:val="24"/>
        </w:rPr>
      </w:pPr>
      <w:ins w:id="82" w:author="Assefa, Freweini (ICIPE-Ethiopia)" w:date="2023-07-31T19:09:00Z">
        <w:r>
          <w:rPr>
            <w:rFonts w:ascii="Times New Roman" w:eastAsia="Times New Roman" w:hAnsi="Times New Roman" w:cs="Times New Roman"/>
            <w:color w:val="242424"/>
            <w:sz w:val="24"/>
            <w:szCs w:val="24"/>
          </w:rPr>
          <w:t xml:space="preserve">Ensure that all necessary documentation required by </w:t>
        </w:r>
        <w:proofErr w:type="spellStart"/>
        <w:r w:rsidRPr="00AE420A">
          <w:rPr>
            <w:rFonts w:ascii="Times New Roman" w:eastAsia="Times New Roman" w:hAnsi="Times New Roman" w:cs="Times New Roman"/>
            <w:i/>
            <w:iCs/>
            <w:color w:val="242424"/>
            <w:sz w:val="24"/>
            <w:szCs w:val="24"/>
            <w:rPrChange w:id="83" w:author="Assefa, Freweini (ICIPE-Ethiopia)" w:date="2023-07-31T19:10:00Z">
              <w:rPr>
                <w:rFonts w:ascii="Times New Roman" w:eastAsia="Times New Roman" w:hAnsi="Times New Roman" w:cs="Times New Roman"/>
                <w:color w:val="242424"/>
                <w:sz w:val="24"/>
                <w:szCs w:val="24"/>
              </w:rPr>
            </w:rPrChange>
          </w:rPr>
          <w:t>icipe</w:t>
        </w:r>
        <w:r>
          <w:rPr>
            <w:rFonts w:ascii="Times New Roman" w:eastAsia="Times New Roman" w:hAnsi="Times New Roman" w:cs="Times New Roman"/>
            <w:color w:val="242424"/>
            <w:sz w:val="24"/>
            <w:szCs w:val="24"/>
          </w:rPr>
          <w:t>-M</w:t>
        </w:r>
      </w:ins>
      <w:ins w:id="84" w:author="Assefa, Freweini (ICIPE-Ethiopia)" w:date="2023-07-31T19:10:00Z">
        <w:r>
          <w:rPr>
            <w:rFonts w:ascii="Times New Roman" w:eastAsia="Times New Roman" w:hAnsi="Times New Roman" w:cs="Times New Roman"/>
            <w:color w:val="242424"/>
            <w:sz w:val="24"/>
            <w:szCs w:val="24"/>
          </w:rPr>
          <w:t>o</w:t>
        </w:r>
      </w:ins>
      <w:ins w:id="85" w:author="Assefa, Freweini (ICIPE-Ethiopia)" w:date="2023-07-31T19:09:00Z">
        <w:r>
          <w:rPr>
            <w:rFonts w:ascii="Times New Roman" w:eastAsia="Times New Roman" w:hAnsi="Times New Roman" w:cs="Times New Roman"/>
            <w:color w:val="242424"/>
            <w:sz w:val="24"/>
            <w:szCs w:val="24"/>
          </w:rPr>
          <w:t>YESH</w:t>
        </w:r>
        <w:proofErr w:type="spellEnd"/>
        <w:r>
          <w:rPr>
            <w:rFonts w:ascii="Times New Roman" w:eastAsia="Times New Roman" w:hAnsi="Times New Roman" w:cs="Times New Roman"/>
            <w:color w:val="242424"/>
            <w:sz w:val="24"/>
            <w:szCs w:val="24"/>
          </w:rPr>
          <w:t xml:space="preserve"> </w:t>
        </w:r>
        <w:proofErr w:type="spellStart"/>
        <w:r>
          <w:rPr>
            <w:rFonts w:ascii="Times New Roman" w:eastAsia="Times New Roman" w:hAnsi="Times New Roman" w:cs="Times New Roman"/>
            <w:color w:val="242424"/>
            <w:sz w:val="24"/>
            <w:szCs w:val="24"/>
          </w:rPr>
          <w:t>pr</w:t>
        </w:r>
      </w:ins>
      <w:ins w:id="86" w:author="Assefa, Freweini (ICIPE-Ethiopia)" w:date="2023-07-31T19:10:00Z">
        <w:r>
          <w:rPr>
            <w:rFonts w:ascii="Times New Roman" w:eastAsia="Times New Roman" w:hAnsi="Times New Roman" w:cs="Times New Roman"/>
            <w:color w:val="242424"/>
            <w:sz w:val="24"/>
            <w:szCs w:val="24"/>
          </w:rPr>
          <w:t>ogramme</w:t>
        </w:r>
        <w:proofErr w:type="spellEnd"/>
        <w:r>
          <w:rPr>
            <w:rFonts w:ascii="Times New Roman" w:eastAsia="Times New Roman" w:hAnsi="Times New Roman" w:cs="Times New Roman"/>
            <w:color w:val="242424"/>
            <w:sz w:val="24"/>
            <w:szCs w:val="24"/>
          </w:rPr>
          <w:t xml:space="preserve"> </w:t>
        </w:r>
      </w:ins>
      <w:ins w:id="87" w:author="Assefa, Freweini (ICIPE-Ethiopia)" w:date="2023-07-31T19:09:00Z">
        <w:r>
          <w:rPr>
            <w:rFonts w:ascii="Times New Roman" w:eastAsia="Times New Roman" w:hAnsi="Times New Roman" w:cs="Times New Roman"/>
            <w:color w:val="242424"/>
            <w:sz w:val="24"/>
            <w:szCs w:val="24"/>
          </w:rPr>
          <w:t>for the</w:t>
        </w:r>
      </w:ins>
      <w:ins w:id="88" w:author="Assefa, Freweini (ICIPE-Ethiopia)" w:date="2023-07-31T19:10:00Z">
        <w:r>
          <w:rPr>
            <w:rFonts w:ascii="Times New Roman" w:eastAsia="Times New Roman" w:hAnsi="Times New Roman" w:cs="Times New Roman"/>
            <w:color w:val="242424"/>
            <w:sz w:val="24"/>
            <w:szCs w:val="24"/>
          </w:rPr>
          <w:t xml:space="preserve"> receipt of the starter kits is completed and submitted timely.</w:t>
        </w:r>
      </w:ins>
    </w:p>
    <w:p w14:paraId="653679FC" w14:textId="72E3A1F0" w:rsidR="008179EA" w:rsidRPr="001F7F8C" w:rsidRDefault="00B3683B" w:rsidP="001F7F8C">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E</w:t>
      </w:r>
      <w:r w:rsidR="008179EA" w:rsidRPr="001F7F8C">
        <w:rPr>
          <w:rFonts w:ascii="Times New Roman" w:eastAsia="Times New Roman" w:hAnsi="Times New Roman" w:cs="Times New Roman"/>
          <w:color w:val="242424"/>
          <w:sz w:val="24"/>
          <w:szCs w:val="24"/>
        </w:rPr>
        <w:t xml:space="preserve">nsure </w:t>
      </w:r>
      <w:r w:rsidR="009A6774" w:rsidRPr="001F7F8C">
        <w:rPr>
          <w:rFonts w:ascii="Times New Roman" w:eastAsia="Times New Roman" w:hAnsi="Times New Roman" w:cs="Times New Roman"/>
          <w:color w:val="242424"/>
          <w:sz w:val="24"/>
          <w:szCs w:val="24"/>
        </w:rPr>
        <w:t>that effective</w:t>
      </w:r>
      <w:r w:rsidR="008179EA" w:rsidRPr="001F7F8C">
        <w:rPr>
          <w:rFonts w:ascii="Times New Roman" w:eastAsia="Times New Roman" w:hAnsi="Times New Roman" w:cs="Times New Roman"/>
          <w:color w:val="242424"/>
          <w:sz w:val="24"/>
          <w:szCs w:val="24"/>
        </w:rPr>
        <w:t xml:space="preserve"> monitoring</w:t>
      </w:r>
      <w:r>
        <w:rPr>
          <w:rFonts w:ascii="Times New Roman" w:eastAsia="Times New Roman" w:hAnsi="Times New Roman" w:cs="Times New Roman"/>
          <w:color w:val="242424"/>
          <w:sz w:val="24"/>
          <w:szCs w:val="24"/>
        </w:rPr>
        <w:t>-evaluations are</w:t>
      </w:r>
      <w:r w:rsidR="000A0DBB" w:rsidRPr="001F7F8C">
        <w:rPr>
          <w:rFonts w:ascii="Times New Roman" w:eastAsia="Times New Roman" w:hAnsi="Times New Roman" w:cs="Times New Roman"/>
          <w:color w:val="242424"/>
          <w:sz w:val="24"/>
          <w:szCs w:val="24"/>
        </w:rPr>
        <w:t xml:space="preserve"> in </w:t>
      </w:r>
      <w:r w:rsidRPr="001F7F8C">
        <w:rPr>
          <w:rFonts w:ascii="Times New Roman" w:eastAsia="Times New Roman" w:hAnsi="Times New Roman" w:cs="Times New Roman"/>
          <w:color w:val="242424"/>
          <w:sz w:val="24"/>
          <w:szCs w:val="24"/>
        </w:rPr>
        <w:t>place</w:t>
      </w:r>
      <w:r>
        <w:rPr>
          <w:rFonts w:ascii="Times New Roman" w:eastAsia="Times New Roman" w:hAnsi="Times New Roman" w:cs="Times New Roman"/>
          <w:color w:val="242424"/>
          <w:sz w:val="24"/>
          <w:szCs w:val="24"/>
        </w:rPr>
        <w:t xml:space="preserve"> in a timely way</w:t>
      </w:r>
      <w:r w:rsidR="000A0DBB" w:rsidRPr="001F7F8C">
        <w:rPr>
          <w:rFonts w:ascii="Times New Roman" w:eastAsia="Times New Roman" w:hAnsi="Times New Roman" w:cs="Times New Roman"/>
          <w:color w:val="242424"/>
          <w:sz w:val="24"/>
          <w:szCs w:val="24"/>
        </w:rPr>
        <w:t>.</w:t>
      </w:r>
    </w:p>
    <w:p w14:paraId="75F29B13" w14:textId="22E3C3EE" w:rsidR="008179EA" w:rsidRPr="001F7F8C" w:rsidRDefault="00B3683B" w:rsidP="001F7F8C">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Study t</w:t>
      </w:r>
      <w:r w:rsidR="008179EA" w:rsidRPr="001F7F8C">
        <w:rPr>
          <w:rFonts w:ascii="Times New Roman" w:eastAsia="Times New Roman" w:hAnsi="Times New Roman" w:cs="Times New Roman"/>
          <w:color w:val="242424"/>
          <w:sz w:val="24"/>
          <w:szCs w:val="24"/>
        </w:rPr>
        <w:t xml:space="preserve">he security situation and the urgency of </w:t>
      </w:r>
      <w:r w:rsidRPr="001F7F8C">
        <w:rPr>
          <w:rFonts w:ascii="Times New Roman" w:eastAsia="Times New Roman" w:hAnsi="Times New Roman" w:cs="Times New Roman"/>
          <w:color w:val="242424"/>
          <w:sz w:val="24"/>
          <w:szCs w:val="24"/>
        </w:rPr>
        <w:t>need.</w:t>
      </w:r>
    </w:p>
    <w:p w14:paraId="773422A2" w14:textId="7D83A91B" w:rsidR="008179EA" w:rsidRPr="001F7F8C" w:rsidRDefault="00B3683B" w:rsidP="001F7F8C">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Study p</w:t>
      </w:r>
      <w:r w:rsidR="008179EA" w:rsidRPr="001F7F8C">
        <w:rPr>
          <w:rFonts w:ascii="Times New Roman" w:eastAsia="Times New Roman" w:hAnsi="Times New Roman" w:cs="Times New Roman"/>
          <w:color w:val="242424"/>
          <w:sz w:val="24"/>
          <w:szCs w:val="24"/>
        </w:rPr>
        <w:t>artner requirements and restrictions.</w:t>
      </w:r>
    </w:p>
    <w:p w14:paraId="26218F13" w14:textId="30B90654" w:rsidR="008179EA" w:rsidRPr="001F7F8C" w:rsidRDefault="00B3683B" w:rsidP="001F7F8C">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Ensure </w:t>
      </w:r>
      <w:r w:rsidR="008179EA" w:rsidRPr="001F7F8C">
        <w:rPr>
          <w:rFonts w:ascii="Times New Roman" w:eastAsia="Times New Roman" w:hAnsi="Times New Roman" w:cs="Times New Roman"/>
          <w:color w:val="242424"/>
          <w:sz w:val="24"/>
          <w:szCs w:val="24"/>
        </w:rPr>
        <w:t>resources available</w:t>
      </w:r>
      <w:ins w:id="89" w:author="Assefa, Freweini (ICIPE-Ethiopia)" w:date="2023-07-31T19:07:00Z">
        <w:r w:rsidR="00AE420A">
          <w:rPr>
            <w:rFonts w:ascii="Times New Roman" w:eastAsia="Times New Roman" w:hAnsi="Times New Roman" w:cs="Times New Roman"/>
            <w:color w:val="242424"/>
            <w:sz w:val="24"/>
            <w:szCs w:val="24"/>
          </w:rPr>
          <w:t>.</w:t>
        </w:r>
      </w:ins>
    </w:p>
    <w:p w14:paraId="707A86DE" w14:textId="77777777" w:rsidR="008179EA" w:rsidRPr="004918EA" w:rsidRDefault="008179EA">
      <w:pPr>
        <w:pStyle w:val="ListParagraph"/>
        <w:numPr>
          <w:ilvl w:val="0"/>
          <w:numId w:val="2"/>
        </w:numPr>
        <w:shd w:val="clear" w:color="auto" w:fill="FFFFFF"/>
        <w:spacing w:after="0" w:line="360" w:lineRule="auto"/>
        <w:contextualSpacing w:val="0"/>
        <w:jc w:val="both"/>
        <w:textAlignment w:val="baseline"/>
        <w:rPr>
          <w:rFonts w:ascii="Times New Roman" w:eastAsia="Times New Roman" w:hAnsi="Times New Roman" w:cs="Times New Roman"/>
          <w:color w:val="242424"/>
          <w:sz w:val="24"/>
          <w:szCs w:val="24"/>
        </w:rPr>
        <w:pPrChange w:id="90" w:author="Assefa, Freweini (ICIPE-Ethiopia)" w:date="2023-07-31T19:07:00Z">
          <w:pPr>
            <w:pStyle w:val="ListParagraph"/>
            <w:numPr>
              <w:numId w:val="2"/>
            </w:numPr>
            <w:shd w:val="clear" w:color="auto" w:fill="FFFFFF"/>
            <w:spacing w:before="240" w:after="240" w:line="360" w:lineRule="auto"/>
            <w:ind w:hanging="360"/>
            <w:contextualSpacing w:val="0"/>
            <w:jc w:val="both"/>
            <w:textAlignment w:val="baseline"/>
          </w:pPr>
        </w:pPrChange>
      </w:pPr>
      <w:r w:rsidRPr="001F7F8C">
        <w:rPr>
          <w:rFonts w:ascii="Times New Roman" w:eastAsia="Times New Roman" w:hAnsi="Times New Roman" w:cs="Times New Roman"/>
          <w:color w:val="242424"/>
          <w:sz w:val="24"/>
          <w:szCs w:val="24"/>
        </w:rPr>
        <w:t>Each distribution must be supervised and monitored by our distribution team. The more frequent the distributions, the more supervision and monitoring staff will be deployed.</w:t>
      </w:r>
    </w:p>
    <w:p w14:paraId="2794F0FB" w14:textId="77777777" w:rsidR="008179EA" w:rsidRPr="008462F5" w:rsidRDefault="008179EA" w:rsidP="001F7F8C">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bCs/>
          <w:color w:val="242424"/>
          <w:sz w:val="32"/>
          <w:szCs w:val="32"/>
        </w:rPr>
      </w:pPr>
      <w:r w:rsidRPr="008462F5">
        <w:rPr>
          <w:rFonts w:ascii="Times New Roman" w:eastAsia="Times New Roman" w:hAnsi="Times New Roman" w:cs="Times New Roman"/>
          <w:b/>
          <w:bCs/>
          <w:color w:val="242424"/>
          <w:sz w:val="32"/>
          <w:szCs w:val="32"/>
        </w:rPr>
        <w:t>Market linkage</w:t>
      </w:r>
    </w:p>
    <w:p w14:paraId="17ED8A41" w14:textId="77777777" w:rsidR="008179EA" w:rsidRPr="001F7F8C" w:rsidRDefault="008179EA" w:rsidP="001F7F8C">
      <w:pPr>
        <w:pStyle w:val="ListParagraph"/>
        <w:shd w:val="clear" w:color="auto" w:fill="FFFFFF"/>
        <w:spacing w:after="0" w:line="360" w:lineRule="auto"/>
        <w:jc w:val="both"/>
        <w:textAlignment w:val="baseline"/>
        <w:rPr>
          <w:rFonts w:ascii="Times New Roman" w:eastAsia="Times New Roman" w:hAnsi="Times New Roman" w:cs="Times New Roman"/>
          <w:b/>
          <w:bCs/>
          <w:color w:val="242424"/>
          <w:sz w:val="24"/>
          <w:szCs w:val="24"/>
        </w:rPr>
      </w:pPr>
    </w:p>
    <w:p w14:paraId="0EDD9484" w14:textId="77F4F841" w:rsidR="008179EA" w:rsidRPr="001F7F8C" w:rsidRDefault="00826630" w:rsidP="008B0836">
      <w:pPr>
        <w:shd w:val="clear" w:color="auto" w:fill="FFFFFF"/>
        <w:spacing w:before="240" w:after="240" w:line="360" w:lineRule="auto"/>
        <w:jc w:val="both"/>
        <w:textAlignment w:val="baseline"/>
        <w:rPr>
          <w:rFonts w:ascii="Times New Roman" w:eastAsia="Times New Roman" w:hAnsi="Times New Roman" w:cs="Times New Roman"/>
          <w:color w:val="242424"/>
          <w:sz w:val="24"/>
          <w:szCs w:val="24"/>
        </w:rPr>
      </w:pPr>
      <w:ins w:id="91" w:author="Assefa, Freweini (ICIPE-Ethiopia)" w:date="2023-07-31T21:29:00Z">
        <w:r>
          <w:rPr>
            <w:rFonts w:ascii="Times New Roman" w:eastAsia="Times New Roman" w:hAnsi="Times New Roman" w:cs="Times New Roman"/>
            <w:color w:val="242424"/>
            <w:sz w:val="24"/>
            <w:szCs w:val="24"/>
          </w:rPr>
          <w:t xml:space="preserve">Targeted youth partners </w:t>
        </w:r>
      </w:ins>
      <w:ins w:id="92" w:author="Assefa, Freweini (ICIPE-Ethiopia)" w:date="2023-07-31T21:30:00Z">
        <w:r>
          <w:rPr>
            <w:rFonts w:ascii="Times New Roman" w:eastAsia="Times New Roman" w:hAnsi="Times New Roman" w:cs="Times New Roman"/>
            <w:color w:val="242424"/>
            <w:sz w:val="24"/>
            <w:szCs w:val="24"/>
          </w:rPr>
          <w:t xml:space="preserve">under the out-growers scheme </w:t>
        </w:r>
      </w:ins>
      <w:proofErr w:type="spellStart"/>
      <w:ins w:id="93" w:author="Assefa, Freweini (ICIPE-Ethiopia)" w:date="2023-07-31T21:29:00Z">
        <w:r>
          <w:rPr>
            <w:rFonts w:ascii="Times New Roman" w:eastAsia="Times New Roman" w:hAnsi="Times New Roman" w:cs="Times New Roman"/>
            <w:color w:val="242424"/>
            <w:sz w:val="24"/>
            <w:szCs w:val="24"/>
          </w:rPr>
          <w:t>are</w:t>
        </w:r>
      </w:ins>
      <w:del w:id="94" w:author="Assefa, Freweini (ICIPE-Ethiopia)" w:date="2023-07-31T21:30:00Z">
        <w:r w:rsidR="008179EA" w:rsidRPr="001F7F8C" w:rsidDel="00826630">
          <w:rPr>
            <w:rFonts w:ascii="Times New Roman" w:eastAsia="Times New Roman" w:hAnsi="Times New Roman" w:cs="Times New Roman"/>
            <w:color w:val="242424"/>
            <w:sz w:val="24"/>
            <w:szCs w:val="24"/>
          </w:rPr>
          <w:delText xml:space="preserve"> </w:delText>
        </w:r>
      </w:del>
      <w:r w:rsidR="008179EA" w:rsidRPr="001F7F8C">
        <w:rPr>
          <w:rFonts w:ascii="Times New Roman" w:eastAsia="Times New Roman" w:hAnsi="Times New Roman" w:cs="Times New Roman"/>
          <w:color w:val="242424"/>
          <w:sz w:val="24"/>
          <w:szCs w:val="24"/>
        </w:rPr>
        <w:t>expect</w:t>
      </w:r>
      <w:ins w:id="95" w:author="Assefa, Freweini (ICIPE-Ethiopia)" w:date="2023-07-31T21:30:00Z">
        <w:r>
          <w:rPr>
            <w:rFonts w:ascii="Times New Roman" w:eastAsia="Times New Roman" w:hAnsi="Times New Roman" w:cs="Times New Roman"/>
            <w:color w:val="242424"/>
            <w:sz w:val="24"/>
            <w:szCs w:val="24"/>
          </w:rPr>
          <w:t>ed</w:t>
        </w:r>
      </w:ins>
      <w:proofErr w:type="spellEnd"/>
      <w:r w:rsidR="0021560F">
        <w:rPr>
          <w:rFonts w:ascii="Times New Roman" w:eastAsia="Times New Roman" w:hAnsi="Times New Roman" w:cs="Times New Roman"/>
          <w:color w:val="242424"/>
          <w:sz w:val="24"/>
          <w:szCs w:val="24"/>
        </w:rPr>
        <w:t xml:space="preserve"> </w:t>
      </w:r>
      <w:r w:rsidR="008179EA" w:rsidRPr="001F7F8C">
        <w:rPr>
          <w:rFonts w:ascii="Times New Roman" w:eastAsia="Times New Roman" w:hAnsi="Times New Roman" w:cs="Times New Roman"/>
          <w:color w:val="242424"/>
          <w:sz w:val="24"/>
          <w:szCs w:val="24"/>
        </w:rPr>
        <w:t>to produce cocoon and yarn in accordance with the technical training provided</w:t>
      </w:r>
      <w:del w:id="96" w:author="Assefa, Freweini (ICIPE-Ethiopia)" w:date="2023-07-31T21:32:00Z">
        <w:r w:rsidR="008179EA" w:rsidRPr="001F7F8C" w:rsidDel="00826630">
          <w:rPr>
            <w:rFonts w:ascii="Times New Roman" w:eastAsia="Times New Roman" w:hAnsi="Times New Roman" w:cs="Times New Roman"/>
            <w:color w:val="242424"/>
            <w:sz w:val="24"/>
            <w:szCs w:val="24"/>
          </w:rPr>
          <w:delText>,</w:delText>
        </w:r>
      </w:del>
      <w:r w:rsidR="008179EA" w:rsidRPr="001F7F8C">
        <w:rPr>
          <w:rFonts w:ascii="Times New Roman" w:eastAsia="Times New Roman" w:hAnsi="Times New Roman" w:cs="Times New Roman"/>
          <w:color w:val="242424"/>
          <w:sz w:val="24"/>
          <w:szCs w:val="24"/>
        </w:rPr>
        <w:t xml:space="preserve"> </w:t>
      </w:r>
      <w:ins w:id="97" w:author="Assefa, Freweini (ICIPE-Ethiopia)" w:date="2023-07-31T21:32:00Z">
        <w:r w:rsidRPr="00826630">
          <w:rPr>
            <w:rFonts w:ascii="Times New Roman" w:eastAsia="Times New Roman" w:hAnsi="Times New Roman" w:cs="Times New Roman"/>
            <w:color w:val="242424"/>
            <w:sz w:val="24"/>
            <w:szCs w:val="24"/>
          </w:rPr>
          <w:t>offered, and will do so in a way that maximizes silk quality and adds value.</w:t>
        </w:r>
      </w:ins>
      <w:r w:rsidR="008179EA" w:rsidRPr="001F7F8C">
        <w:rPr>
          <w:rFonts w:ascii="Times New Roman" w:eastAsia="Times New Roman" w:hAnsi="Times New Roman" w:cs="Times New Roman"/>
          <w:color w:val="242424"/>
          <w:sz w:val="24"/>
          <w:szCs w:val="24"/>
        </w:rPr>
        <w:t xml:space="preserve"> </w:t>
      </w:r>
      <w:ins w:id="98" w:author="Assefa, Freweini (ICIPE-Ethiopia)" w:date="2023-07-31T21:36:00Z">
        <w:r w:rsidR="008B0836" w:rsidRPr="008B0836">
          <w:rPr>
            <w:rFonts w:ascii="Times New Roman" w:eastAsia="Times New Roman" w:hAnsi="Times New Roman" w:cs="Times New Roman"/>
            <w:color w:val="242424"/>
            <w:sz w:val="24"/>
            <w:szCs w:val="24"/>
          </w:rPr>
          <w:t xml:space="preserve">All of the products of youth partners that meets the specified quality criteria will be delivered to Loza Har. The grades are denoted by the letters A, B, and C. The top grade, A, has long, naturally white strands that have a </w:t>
        </w:r>
        <w:r w:rsidR="008B0836">
          <w:rPr>
            <w:rFonts w:ascii="Times New Roman" w:eastAsia="Times New Roman" w:hAnsi="Times New Roman" w:cs="Times New Roman"/>
            <w:color w:val="242424"/>
            <w:sz w:val="24"/>
            <w:szCs w:val="24"/>
          </w:rPr>
          <w:t>no</w:t>
        </w:r>
        <w:r w:rsidR="008B0836" w:rsidRPr="008B0836">
          <w:rPr>
            <w:rFonts w:ascii="Times New Roman" w:eastAsia="Times New Roman" w:hAnsi="Times New Roman" w:cs="Times New Roman"/>
            <w:color w:val="242424"/>
            <w:sz w:val="24"/>
            <w:szCs w:val="24"/>
          </w:rPr>
          <w:t>ti</w:t>
        </w:r>
        <w:r w:rsidR="008B0836">
          <w:rPr>
            <w:rFonts w:ascii="Times New Roman" w:eastAsia="Times New Roman" w:hAnsi="Times New Roman" w:cs="Times New Roman"/>
            <w:color w:val="242424"/>
            <w:sz w:val="24"/>
            <w:szCs w:val="24"/>
          </w:rPr>
          <w:t>cea</w:t>
        </w:r>
        <w:r w:rsidR="008B0836" w:rsidRPr="008B0836">
          <w:rPr>
            <w:rFonts w:ascii="Times New Roman" w:eastAsia="Times New Roman" w:hAnsi="Times New Roman" w:cs="Times New Roman"/>
            <w:color w:val="242424"/>
            <w:sz w:val="24"/>
            <w:szCs w:val="24"/>
          </w:rPr>
          <w:t>ble gloss</w:t>
        </w:r>
      </w:ins>
      <w:r w:rsidR="008179EA" w:rsidRPr="001F7F8C">
        <w:rPr>
          <w:rFonts w:ascii="Times New Roman" w:eastAsia="Times New Roman" w:hAnsi="Times New Roman" w:cs="Times New Roman"/>
          <w:color w:val="242424"/>
          <w:sz w:val="24"/>
          <w:szCs w:val="24"/>
        </w:rPr>
        <w:t>. And price should also be taken into consideration. One of the most important metrics is momme count, which reflects the weight of the silk. The higher the number, the softer the silk will likely be.</w:t>
      </w:r>
    </w:p>
    <w:p w14:paraId="65974891" w14:textId="77777777" w:rsidR="008179EA" w:rsidRPr="008462F5" w:rsidRDefault="008179EA" w:rsidP="004918EA">
      <w:pPr>
        <w:pStyle w:val="ListParagraph"/>
        <w:numPr>
          <w:ilvl w:val="0"/>
          <w:numId w:val="1"/>
        </w:numPr>
        <w:shd w:val="clear" w:color="auto" w:fill="FFFFFF"/>
        <w:spacing w:before="240" w:after="240" w:line="360" w:lineRule="auto"/>
        <w:jc w:val="both"/>
        <w:textAlignment w:val="baseline"/>
        <w:rPr>
          <w:rFonts w:ascii="Times New Roman" w:eastAsia="Times New Roman" w:hAnsi="Times New Roman" w:cs="Times New Roman"/>
          <w:b/>
          <w:bCs/>
          <w:color w:val="242424"/>
          <w:sz w:val="32"/>
          <w:szCs w:val="32"/>
        </w:rPr>
      </w:pPr>
      <w:r w:rsidRPr="008462F5">
        <w:rPr>
          <w:rFonts w:ascii="Times New Roman" w:eastAsia="Times New Roman" w:hAnsi="Times New Roman" w:cs="Times New Roman"/>
          <w:b/>
          <w:bCs/>
          <w:color w:val="242424"/>
          <w:sz w:val="32"/>
          <w:szCs w:val="32"/>
        </w:rPr>
        <w:t>Sustainability</w:t>
      </w:r>
    </w:p>
    <w:p w14:paraId="77C7E0DA" w14:textId="669AD864" w:rsidR="008179EA" w:rsidRPr="001F7F8C" w:rsidRDefault="00567D62" w:rsidP="001F7F8C">
      <w:pPr>
        <w:shd w:val="clear" w:color="auto" w:fill="FFFFFF"/>
        <w:spacing w:after="0" w:line="360" w:lineRule="auto"/>
        <w:jc w:val="both"/>
        <w:textAlignment w:val="baseline"/>
        <w:rPr>
          <w:rFonts w:ascii="Times New Roman" w:eastAsia="Times New Roman" w:hAnsi="Times New Roman" w:cs="Times New Roman"/>
          <w:color w:val="242424"/>
          <w:sz w:val="24"/>
          <w:szCs w:val="24"/>
        </w:rPr>
      </w:pPr>
      <w:ins w:id="99" w:author="Assefa, Freweini (ICIPE-Ethiopia)" w:date="2023-07-31T21:46:00Z">
        <w:r>
          <w:rPr>
            <w:rFonts w:ascii="Times New Roman" w:eastAsia="Times New Roman" w:hAnsi="Times New Roman" w:cs="Times New Roman"/>
            <w:color w:val="242424"/>
            <w:sz w:val="24"/>
            <w:szCs w:val="24"/>
          </w:rPr>
          <w:t>Three-thousand (</w:t>
        </w:r>
      </w:ins>
      <w:r w:rsidR="00C07E64" w:rsidRPr="001F7F8C">
        <w:rPr>
          <w:rFonts w:ascii="Times New Roman" w:eastAsia="Times New Roman" w:hAnsi="Times New Roman" w:cs="Times New Roman"/>
          <w:color w:val="242424"/>
          <w:sz w:val="24"/>
          <w:szCs w:val="24"/>
        </w:rPr>
        <w:t>30</w:t>
      </w:r>
      <w:r w:rsidR="008179EA" w:rsidRPr="001F7F8C">
        <w:rPr>
          <w:rFonts w:ascii="Times New Roman" w:eastAsia="Times New Roman" w:hAnsi="Times New Roman" w:cs="Times New Roman"/>
          <w:color w:val="242424"/>
          <w:sz w:val="24"/>
          <w:szCs w:val="24"/>
        </w:rPr>
        <w:t>00</w:t>
      </w:r>
      <w:ins w:id="100" w:author="Assefa, Freweini (ICIPE-Ethiopia)" w:date="2023-07-31T21:46:00Z">
        <w:r>
          <w:rPr>
            <w:rFonts w:ascii="Times New Roman" w:eastAsia="Times New Roman" w:hAnsi="Times New Roman" w:cs="Times New Roman"/>
            <w:color w:val="242424"/>
            <w:sz w:val="24"/>
            <w:szCs w:val="24"/>
          </w:rPr>
          <w:t>)</w:t>
        </w:r>
      </w:ins>
      <w:r w:rsidR="008179EA" w:rsidRPr="001F7F8C">
        <w:rPr>
          <w:rFonts w:ascii="Times New Roman" w:eastAsia="Times New Roman" w:hAnsi="Times New Roman" w:cs="Times New Roman"/>
          <w:color w:val="242424"/>
          <w:sz w:val="24"/>
          <w:szCs w:val="24"/>
        </w:rPr>
        <w:t xml:space="preserve"> youth</w:t>
      </w:r>
      <w:ins w:id="101" w:author="Assefa, Freweini (ICIPE-Ethiopia)" w:date="2023-07-31T21:46:00Z">
        <w:r>
          <w:rPr>
            <w:rFonts w:ascii="Times New Roman" w:eastAsia="Times New Roman" w:hAnsi="Times New Roman" w:cs="Times New Roman"/>
            <w:color w:val="242424"/>
            <w:sz w:val="24"/>
            <w:szCs w:val="24"/>
          </w:rPr>
          <w:t xml:space="preserve">, </w:t>
        </w:r>
      </w:ins>
      <w:ins w:id="102" w:author="Assefa, Freweini (ICIPE-Ethiopia)" w:date="2023-07-31T21:37:00Z">
        <w:r w:rsidR="00F44D91">
          <w:rPr>
            <w:rFonts w:ascii="Times New Roman" w:eastAsia="Times New Roman" w:hAnsi="Times New Roman" w:cs="Times New Roman"/>
            <w:color w:val="242424"/>
            <w:sz w:val="24"/>
            <w:szCs w:val="24"/>
          </w:rPr>
          <w:t xml:space="preserve">at least </w:t>
        </w:r>
      </w:ins>
      <w:r w:rsidR="00C07E64" w:rsidRPr="001F7F8C">
        <w:rPr>
          <w:rFonts w:ascii="Times New Roman" w:eastAsia="Times New Roman" w:hAnsi="Times New Roman" w:cs="Times New Roman"/>
          <w:color w:val="242424"/>
          <w:sz w:val="24"/>
          <w:szCs w:val="24"/>
        </w:rPr>
        <w:t>7</w:t>
      </w:r>
      <w:r w:rsidR="008179EA" w:rsidRPr="001F7F8C">
        <w:rPr>
          <w:rFonts w:ascii="Times New Roman" w:eastAsia="Times New Roman" w:hAnsi="Times New Roman" w:cs="Times New Roman"/>
          <w:color w:val="242424"/>
          <w:sz w:val="24"/>
          <w:szCs w:val="24"/>
        </w:rPr>
        <w:t xml:space="preserve">0% </w:t>
      </w:r>
      <w:r w:rsidR="00C07E64" w:rsidRPr="001F7F8C">
        <w:rPr>
          <w:rFonts w:ascii="Times New Roman" w:eastAsia="Times New Roman" w:hAnsi="Times New Roman" w:cs="Times New Roman"/>
          <w:color w:val="242424"/>
          <w:sz w:val="24"/>
          <w:szCs w:val="24"/>
        </w:rPr>
        <w:t xml:space="preserve">unemployed young </w:t>
      </w:r>
      <w:r w:rsidR="008179EA" w:rsidRPr="001F7F8C">
        <w:rPr>
          <w:rFonts w:ascii="Times New Roman" w:eastAsia="Times New Roman" w:hAnsi="Times New Roman" w:cs="Times New Roman"/>
          <w:color w:val="242424"/>
          <w:sz w:val="24"/>
          <w:szCs w:val="24"/>
        </w:rPr>
        <w:t>women</w:t>
      </w:r>
      <w:r w:rsidR="00C07E64" w:rsidRPr="001F7F8C">
        <w:rPr>
          <w:rFonts w:ascii="Times New Roman" w:eastAsia="Times New Roman" w:hAnsi="Times New Roman" w:cs="Times New Roman"/>
          <w:color w:val="242424"/>
          <w:sz w:val="24"/>
          <w:szCs w:val="24"/>
        </w:rPr>
        <w:t xml:space="preserve"> and </w:t>
      </w:r>
      <w:ins w:id="103" w:author="Assefa, Freweini (ICIPE-Ethiopia)" w:date="2023-07-31T21:37:00Z">
        <w:r w:rsidR="00F44D91">
          <w:rPr>
            <w:rFonts w:ascii="Times New Roman" w:eastAsia="Times New Roman" w:hAnsi="Times New Roman" w:cs="Times New Roman"/>
            <w:color w:val="242424"/>
            <w:sz w:val="24"/>
            <w:szCs w:val="24"/>
          </w:rPr>
          <w:t xml:space="preserve">10% </w:t>
        </w:r>
      </w:ins>
      <w:r w:rsidR="00C07E64" w:rsidRPr="001F7F8C">
        <w:rPr>
          <w:rFonts w:ascii="Times New Roman" w:eastAsia="Times New Roman" w:hAnsi="Times New Roman" w:cs="Times New Roman"/>
          <w:color w:val="242424"/>
          <w:sz w:val="24"/>
          <w:szCs w:val="24"/>
        </w:rPr>
        <w:t>disadvantaged people</w:t>
      </w:r>
      <w:r w:rsidR="0021560F">
        <w:rPr>
          <w:rFonts w:ascii="Times New Roman" w:eastAsia="Times New Roman" w:hAnsi="Times New Roman" w:cs="Times New Roman"/>
          <w:color w:val="242424"/>
          <w:sz w:val="24"/>
          <w:szCs w:val="24"/>
        </w:rPr>
        <w:t xml:space="preserve"> </w:t>
      </w:r>
      <w:r w:rsidR="00C07E64" w:rsidRPr="001F7F8C">
        <w:rPr>
          <w:rFonts w:ascii="Times New Roman" w:eastAsia="Times New Roman" w:hAnsi="Times New Roman" w:cs="Times New Roman"/>
          <w:color w:val="242424"/>
          <w:sz w:val="24"/>
          <w:szCs w:val="24"/>
        </w:rPr>
        <w:t xml:space="preserve">will be </w:t>
      </w:r>
      <w:r w:rsidR="008179EA" w:rsidRPr="001F7F8C">
        <w:rPr>
          <w:rFonts w:ascii="Times New Roman" w:eastAsia="Times New Roman" w:hAnsi="Times New Roman" w:cs="Times New Roman"/>
          <w:color w:val="242424"/>
          <w:sz w:val="24"/>
          <w:szCs w:val="24"/>
        </w:rPr>
        <w:t xml:space="preserve">trained in soft, technical, entrepreneurship, and financial literacy skills. </w:t>
      </w:r>
      <w:r w:rsidR="00C07E64" w:rsidRPr="001F7F8C">
        <w:rPr>
          <w:rFonts w:ascii="Times New Roman" w:eastAsia="Times New Roman" w:hAnsi="Times New Roman" w:cs="Times New Roman"/>
          <w:color w:val="242424"/>
          <w:sz w:val="24"/>
          <w:szCs w:val="24"/>
        </w:rPr>
        <w:t xml:space="preserve">Targeted youth partners will be grouped to establish business enterprises, </w:t>
      </w:r>
      <w:r w:rsidR="008179EA" w:rsidRPr="001F7F8C">
        <w:rPr>
          <w:rFonts w:ascii="Times New Roman" w:eastAsia="Times New Roman" w:hAnsi="Times New Roman" w:cs="Times New Roman"/>
          <w:color w:val="242424"/>
          <w:sz w:val="24"/>
          <w:szCs w:val="24"/>
        </w:rPr>
        <w:t xml:space="preserve">to open saving accounts </w:t>
      </w:r>
      <w:r w:rsidR="00C07E64" w:rsidRPr="001F7F8C">
        <w:rPr>
          <w:rFonts w:ascii="Times New Roman" w:eastAsia="Times New Roman" w:hAnsi="Times New Roman" w:cs="Times New Roman"/>
          <w:color w:val="242424"/>
          <w:sz w:val="24"/>
          <w:szCs w:val="24"/>
        </w:rPr>
        <w:t xml:space="preserve">for them to mobilize their savings to access loan/credit services </w:t>
      </w:r>
      <w:r w:rsidR="008179EA" w:rsidRPr="001F7F8C">
        <w:rPr>
          <w:rFonts w:ascii="Times New Roman" w:eastAsia="Times New Roman" w:hAnsi="Times New Roman" w:cs="Times New Roman"/>
          <w:color w:val="242424"/>
          <w:sz w:val="24"/>
          <w:szCs w:val="24"/>
        </w:rPr>
        <w:t>to run the</w:t>
      </w:r>
      <w:r w:rsidR="00C07E64" w:rsidRPr="001F7F8C">
        <w:rPr>
          <w:rFonts w:ascii="Times New Roman" w:eastAsia="Times New Roman" w:hAnsi="Times New Roman" w:cs="Times New Roman"/>
          <w:color w:val="242424"/>
          <w:sz w:val="24"/>
          <w:szCs w:val="24"/>
        </w:rPr>
        <w:t>ir</w:t>
      </w:r>
      <w:r w:rsidR="008179EA" w:rsidRPr="001F7F8C">
        <w:rPr>
          <w:rFonts w:ascii="Times New Roman" w:eastAsia="Times New Roman" w:hAnsi="Times New Roman" w:cs="Times New Roman"/>
          <w:color w:val="242424"/>
          <w:sz w:val="24"/>
          <w:szCs w:val="24"/>
        </w:rPr>
        <w:t xml:space="preserve"> business. </w:t>
      </w:r>
      <w:ins w:id="104" w:author="Assefa, Freweini (ICIPE-Ethiopia)" w:date="2023-07-31T21:44:00Z">
        <w:r w:rsidR="00B261DE" w:rsidRPr="00B261DE">
          <w:rPr>
            <w:rFonts w:ascii="Times New Roman" w:eastAsia="Times New Roman" w:hAnsi="Times New Roman" w:cs="Times New Roman"/>
            <w:color w:val="242424"/>
            <w:sz w:val="24"/>
            <w:szCs w:val="24"/>
          </w:rPr>
          <w:t>Input suppliers and enterprises that will produce and deliver starter kits to the youth partners such as feeding trays, mounting, spinning wheels, and Reeling will be identified and trained to manufacture the same.</w:t>
        </w:r>
      </w:ins>
      <w:del w:id="105" w:author="Assefa, Freweini (ICIPE-Ethiopia)" w:date="2023-07-31T21:44:00Z">
        <w:r w:rsidR="00B3683B" w:rsidDel="00B261DE">
          <w:rPr>
            <w:rFonts w:ascii="Times New Roman" w:eastAsia="Times New Roman" w:hAnsi="Times New Roman" w:cs="Times New Roman"/>
            <w:color w:val="242424"/>
            <w:sz w:val="24"/>
            <w:szCs w:val="24"/>
          </w:rPr>
          <w:delText>.</w:delText>
        </w:r>
      </w:del>
      <w:r w:rsidR="00B3683B">
        <w:rPr>
          <w:rFonts w:ascii="Times New Roman" w:eastAsia="Times New Roman" w:hAnsi="Times New Roman" w:cs="Times New Roman"/>
          <w:color w:val="242424"/>
          <w:sz w:val="24"/>
          <w:szCs w:val="24"/>
        </w:rPr>
        <w:t xml:space="preserve"> </w:t>
      </w:r>
    </w:p>
    <w:p w14:paraId="501D3BB9" w14:textId="77777777" w:rsidR="002E4F29" w:rsidRDefault="002E4F29" w:rsidP="004918EA">
      <w:pPr>
        <w:shd w:val="clear" w:color="auto" w:fill="FFFFFF"/>
        <w:spacing w:before="240" w:after="240" w:line="360" w:lineRule="auto"/>
        <w:jc w:val="both"/>
        <w:textAlignment w:val="baseline"/>
        <w:rPr>
          <w:ins w:id="106" w:author="Assefa, Freweini (ICIPE-Ethiopia)" w:date="2023-07-31T21:52:00Z"/>
          <w:rFonts w:ascii="Times New Roman" w:eastAsia="Times New Roman" w:hAnsi="Times New Roman" w:cs="Times New Roman"/>
          <w:color w:val="242424"/>
          <w:sz w:val="24"/>
          <w:szCs w:val="24"/>
        </w:rPr>
      </w:pPr>
      <w:ins w:id="107" w:author="Assefa, Freweini (ICIPE-Ethiopia)" w:date="2023-07-31T21:52:00Z">
        <w:r w:rsidRPr="002E4F29">
          <w:rPr>
            <w:rFonts w:ascii="Times New Roman" w:eastAsia="Times New Roman" w:hAnsi="Times New Roman" w:cs="Times New Roman"/>
            <w:color w:val="242424"/>
            <w:sz w:val="24"/>
            <w:szCs w:val="24"/>
          </w:rPr>
          <w:t>The private sector will guarantee a market for the goods produced by the young partners and will establish solid and positive commercial ties that are essential to the sustainability of the scheme's.</w:t>
        </w:r>
      </w:ins>
    </w:p>
    <w:p w14:paraId="4A0A06E7" w14:textId="5D6C62EC" w:rsidR="008179EA" w:rsidRDefault="00ED7007">
      <w:pPr>
        <w:spacing w:line="360" w:lineRule="auto"/>
        <w:jc w:val="both"/>
        <w:rPr>
          <w:rFonts w:ascii="Times New Roman" w:eastAsia="Times New Roman" w:hAnsi="Times New Roman" w:cs="Times New Roman"/>
          <w:color w:val="242424"/>
          <w:sz w:val="24"/>
          <w:szCs w:val="24"/>
        </w:rPr>
      </w:pPr>
      <w:ins w:id="108" w:author="Assefa, Freweini (ICIPE-Ethiopia)" w:date="2023-07-31T21:58:00Z">
        <w:r w:rsidRPr="00ED7007">
          <w:rPr>
            <w:rFonts w:ascii="Times New Roman" w:eastAsia="Times New Roman" w:hAnsi="Times New Roman" w:cs="Times New Roman"/>
            <w:color w:val="242424"/>
            <w:sz w:val="24"/>
            <w:szCs w:val="24"/>
            <w:rPrChange w:id="109" w:author="Assefa, Freweini (ICIPE-Ethiopia)" w:date="2023-07-31T21:58:00Z">
              <w:rPr/>
            </w:rPrChange>
          </w:rPr>
          <w:t>We will establish efficient project coordination, collaborations, and communication strategies for the successful management and implementation of the project in order to scale up the business. We will also host networking events, sell lead protocols, and generate partnerships using digital marketing technologies.</w:t>
        </w:r>
      </w:ins>
    </w:p>
    <w:p w14:paraId="4B9D380D" w14:textId="2E94C94B" w:rsidR="00723873" w:rsidRPr="00723873" w:rsidDel="00ED7007" w:rsidRDefault="00723873" w:rsidP="00723873">
      <w:pPr>
        <w:spacing w:line="360" w:lineRule="auto"/>
        <w:jc w:val="both"/>
        <w:rPr>
          <w:del w:id="110" w:author="Assefa, Freweini (ICIPE-Ethiopia)" w:date="2023-07-31T21:58:00Z"/>
          <w:rFonts w:ascii="Times New Roman" w:eastAsia="Times New Roman" w:hAnsi="Times New Roman" w:cs="Times New Roman"/>
          <w:color w:val="242424"/>
          <w:sz w:val="36"/>
          <w:szCs w:val="36"/>
        </w:rPr>
      </w:pPr>
      <w:r w:rsidRPr="00723873">
        <w:rPr>
          <w:rFonts w:ascii="Times New Roman" w:eastAsia="Times New Roman" w:hAnsi="Times New Roman" w:cs="Times New Roman"/>
          <w:color w:val="242424"/>
          <w:sz w:val="36"/>
          <w:szCs w:val="36"/>
        </w:rPr>
        <w:tab/>
        <w:t xml:space="preserve">Support from the </w:t>
      </w:r>
      <w:proofErr w:type="spellStart"/>
      <w:r w:rsidRPr="00723873">
        <w:rPr>
          <w:rFonts w:ascii="Times New Roman" w:eastAsia="Times New Roman" w:hAnsi="Times New Roman" w:cs="Times New Roman"/>
          <w:color w:val="242424"/>
          <w:sz w:val="36"/>
          <w:szCs w:val="36"/>
        </w:rPr>
        <w:t>programme</w:t>
      </w:r>
    </w:p>
    <w:p w14:paraId="08BDDC65" w14:textId="2E3EB093" w:rsidR="008179EA" w:rsidRPr="001F7F8C" w:rsidRDefault="008179EA" w:rsidP="001F7F8C">
      <w:p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The</w:t>
      </w:r>
      <w:proofErr w:type="spellEnd"/>
      <w:r w:rsidRPr="001F7F8C">
        <w:rPr>
          <w:rFonts w:ascii="Times New Roman" w:eastAsia="Times New Roman" w:hAnsi="Times New Roman" w:cs="Times New Roman"/>
          <w:color w:val="242424"/>
          <w:sz w:val="24"/>
          <w:szCs w:val="24"/>
        </w:rPr>
        <w:t xml:space="preserve"> following basic supports are required</w:t>
      </w:r>
      <w:r w:rsidR="00EB5B2D">
        <w:rPr>
          <w:rFonts w:ascii="Times New Roman" w:eastAsia="Times New Roman" w:hAnsi="Times New Roman" w:cs="Times New Roman"/>
          <w:color w:val="242424"/>
          <w:sz w:val="24"/>
          <w:szCs w:val="24"/>
        </w:rPr>
        <w:t xml:space="preserve"> (expected) </w:t>
      </w:r>
      <w:del w:id="111" w:author="Assefa, Freweini (ICIPE-Ethiopia)" w:date="2023-07-31T21:59:00Z">
        <w:r w:rsidRPr="001F7F8C" w:rsidDel="0077599A">
          <w:rPr>
            <w:rFonts w:ascii="Times New Roman" w:eastAsia="Times New Roman" w:hAnsi="Times New Roman" w:cs="Times New Roman"/>
            <w:color w:val="242424"/>
            <w:sz w:val="24"/>
            <w:szCs w:val="24"/>
          </w:rPr>
          <w:delText xml:space="preserve"> </w:delText>
        </w:r>
      </w:del>
      <w:r w:rsidRPr="001F7F8C">
        <w:rPr>
          <w:rFonts w:ascii="Times New Roman" w:eastAsia="Times New Roman" w:hAnsi="Times New Roman" w:cs="Times New Roman"/>
          <w:color w:val="242424"/>
          <w:sz w:val="24"/>
          <w:szCs w:val="24"/>
        </w:rPr>
        <w:t xml:space="preserve">from the </w:t>
      </w:r>
      <w:proofErr w:type="spellStart"/>
      <w:r w:rsidRPr="001F7F8C">
        <w:rPr>
          <w:rFonts w:ascii="Times New Roman" w:eastAsia="Times New Roman" w:hAnsi="Times New Roman" w:cs="Times New Roman"/>
          <w:color w:val="242424"/>
          <w:sz w:val="24"/>
          <w:szCs w:val="24"/>
        </w:rPr>
        <w:t>program</w:t>
      </w:r>
      <w:ins w:id="112" w:author="Assefa, Freweini (ICIPE-Ethiopia)" w:date="2023-07-31T22:02:00Z">
        <w:r w:rsidR="00153FD8">
          <w:rPr>
            <w:rFonts w:ascii="Times New Roman" w:eastAsia="Times New Roman" w:hAnsi="Times New Roman" w:cs="Times New Roman"/>
            <w:color w:val="242424"/>
            <w:sz w:val="24"/>
            <w:szCs w:val="24"/>
          </w:rPr>
          <w:t>me</w:t>
        </w:r>
        <w:proofErr w:type="spellEnd"/>
        <w:r w:rsidR="00153FD8">
          <w:rPr>
            <w:rFonts w:ascii="Times New Roman" w:eastAsia="Times New Roman" w:hAnsi="Times New Roman" w:cs="Times New Roman"/>
            <w:color w:val="242424"/>
            <w:sz w:val="24"/>
            <w:szCs w:val="24"/>
          </w:rPr>
          <w:t xml:space="preserve">. </w:t>
        </w:r>
      </w:ins>
    </w:p>
    <w:p w14:paraId="76BCC277" w14:textId="5812AC79" w:rsidR="008179EA" w:rsidRPr="001F7F8C" w:rsidRDefault="008179EA" w:rsidP="001F7F8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 xml:space="preserve">Capacity development: Training </w:t>
      </w:r>
      <w:proofErr w:type="spellStart"/>
      <w:r w:rsidRPr="001F7F8C">
        <w:rPr>
          <w:rFonts w:ascii="Times New Roman" w:eastAsia="Times New Roman" w:hAnsi="Times New Roman" w:cs="Times New Roman"/>
          <w:color w:val="242424"/>
          <w:sz w:val="24"/>
          <w:szCs w:val="24"/>
        </w:rPr>
        <w:t>programme</w:t>
      </w:r>
      <w:proofErr w:type="spellEnd"/>
      <w:r w:rsidRPr="001F7F8C">
        <w:rPr>
          <w:rFonts w:ascii="Times New Roman" w:eastAsia="Times New Roman" w:hAnsi="Times New Roman" w:cs="Times New Roman"/>
          <w:color w:val="242424"/>
          <w:sz w:val="24"/>
          <w:szCs w:val="24"/>
        </w:rPr>
        <w:t xml:space="preserve"> for extension personnel</w:t>
      </w:r>
      <w:r w:rsidR="0021560F">
        <w:rPr>
          <w:rFonts w:ascii="Times New Roman" w:eastAsia="Times New Roman" w:hAnsi="Times New Roman" w:cs="Times New Roman"/>
          <w:color w:val="242424"/>
          <w:sz w:val="24"/>
          <w:szCs w:val="24"/>
        </w:rPr>
        <w:t xml:space="preserve"> </w:t>
      </w:r>
      <w:r w:rsidRPr="001F7F8C">
        <w:rPr>
          <w:rFonts w:ascii="Times New Roman" w:eastAsia="Times New Roman" w:hAnsi="Times New Roman" w:cs="Times New Roman"/>
          <w:color w:val="242424"/>
          <w:sz w:val="24"/>
          <w:szCs w:val="24"/>
        </w:rPr>
        <w:t xml:space="preserve">and </w:t>
      </w:r>
      <w:ins w:id="113" w:author="Assefa, Freweini (ICIPE-Ethiopia)" w:date="2023-07-31T22:00:00Z">
        <w:r w:rsidR="0077599A">
          <w:rPr>
            <w:rFonts w:ascii="Times New Roman" w:eastAsia="Times New Roman" w:hAnsi="Times New Roman" w:cs="Times New Roman"/>
            <w:color w:val="242424"/>
            <w:sz w:val="24"/>
            <w:szCs w:val="24"/>
          </w:rPr>
          <w:t>youth partners</w:t>
        </w:r>
      </w:ins>
      <w:r w:rsidR="0021560F">
        <w:rPr>
          <w:rFonts w:ascii="Times New Roman" w:eastAsia="Times New Roman" w:hAnsi="Times New Roman" w:cs="Times New Roman"/>
          <w:color w:val="242424"/>
          <w:sz w:val="24"/>
          <w:szCs w:val="24"/>
        </w:rPr>
        <w:t xml:space="preserve"> </w:t>
      </w:r>
      <w:r w:rsidRPr="001F7F8C">
        <w:rPr>
          <w:rFonts w:ascii="Times New Roman" w:eastAsia="Times New Roman" w:hAnsi="Times New Roman" w:cs="Times New Roman"/>
          <w:color w:val="242424"/>
          <w:sz w:val="24"/>
          <w:szCs w:val="24"/>
        </w:rPr>
        <w:t>practicing sericulture</w:t>
      </w:r>
      <w:del w:id="114" w:author="Assefa, Freweini (ICIPE-Ethiopia)" w:date="2023-07-31T22:03:00Z">
        <w:r w:rsidRPr="001F7F8C" w:rsidDel="00881956">
          <w:rPr>
            <w:rFonts w:ascii="Times New Roman" w:eastAsia="Times New Roman" w:hAnsi="Times New Roman" w:cs="Times New Roman"/>
            <w:color w:val="242424"/>
            <w:sz w:val="24"/>
            <w:szCs w:val="24"/>
          </w:rPr>
          <w:delText xml:space="preserve"> </w:delText>
        </w:r>
      </w:del>
      <w:r w:rsidR="0021560F">
        <w:rPr>
          <w:rFonts w:ascii="Times New Roman" w:eastAsia="Times New Roman" w:hAnsi="Times New Roman" w:cs="Times New Roman"/>
          <w:color w:val="242424"/>
          <w:sz w:val="24"/>
          <w:szCs w:val="24"/>
        </w:rPr>
        <w:t xml:space="preserve"> </w:t>
      </w:r>
      <w:r w:rsidRPr="001F7F8C">
        <w:rPr>
          <w:rFonts w:ascii="Times New Roman" w:eastAsia="Times New Roman" w:hAnsi="Times New Roman" w:cs="Times New Roman"/>
          <w:color w:val="242424"/>
          <w:sz w:val="24"/>
          <w:szCs w:val="24"/>
        </w:rPr>
        <w:t>.</w:t>
      </w:r>
    </w:p>
    <w:p w14:paraId="427D3CC7" w14:textId="079AAE44" w:rsidR="008179EA" w:rsidRPr="001F7F8C" w:rsidRDefault="008179EA" w:rsidP="001F7F8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S</w:t>
      </w:r>
      <w:ins w:id="115" w:author="Assefa, Freweini (ICIPE-Ethiopia)" w:date="2023-07-31T22:04:00Z">
        <w:r w:rsidR="00881956">
          <w:rPr>
            <w:rFonts w:ascii="Times New Roman" w:eastAsia="Times New Roman" w:hAnsi="Times New Roman" w:cs="Times New Roman"/>
            <w:color w:val="242424"/>
            <w:sz w:val="24"/>
            <w:szCs w:val="24"/>
          </w:rPr>
          <w:t xml:space="preserve">upply of starter kits: necessary starter kits </w:t>
        </w:r>
      </w:ins>
      <w:ins w:id="116" w:author="Assefa, Freweini (ICIPE-Ethiopia)" w:date="2023-07-31T22:06:00Z">
        <w:r w:rsidR="00881956">
          <w:rPr>
            <w:rFonts w:ascii="Times New Roman" w:eastAsia="Times New Roman" w:hAnsi="Times New Roman" w:cs="Times New Roman"/>
            <w:color w:val="242424"/>
            <w:sz w:val="24"/>
            <w:szCs w:val="24"/>
          </w:rPr>
          <w:t xml:space="preserve">for the youth partners are expected to be supplied by the </w:t>
        </w:r>
        <w:proofErr w:type="spellStart"/>
        <w:r w:rsidR="00881956">
          <w:rPr>
            <w:rFonts w:ascii="Times New Roman" w:eastAsia="Times New Roman" w:hAnsi="Times New Roman" w:cs="Times New Roman"/>
            <w:color w:val="242424"/>
            <w:sz w:val="24"/>
            <w:szCs w:val="24"/>
          </w:rPr>
          <w:t>programme</w:t>
        </w:r>
      </w:ins>
      <w:proofErr w:type="spellEnd"/>
    </w:p>
    <w:p w14:paraId="59916759" w14:textId="77777777" w:rsidR="008179EA" w:rsidRPr="001F7F8C" w:rsidRDefault="008179EA" w:rsidP="001F7F8C">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lastRenderedPageBreak/>
        <w:t>Assist on partnership establishment with government and other private individuals for project scale up.</w:t>
      </w:r>
    </w:p>
    <w:p w14:paraId="3A369EFE" w14:textId="72EA5601" w:rsidR="008179EA" w:rsidRPr="001F7F8C" w:rsidRDefault="008179EA" w:rsidP="00881956">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color w:val="242424"/>
          <w:sz w:val="24"/>
          <w:szCs w:val="24"/>
        </w:rPr>
      </w:pPr>
      <w:r w:rsidRPr="001F7F8C">
        <w:rPr>
          <w:rFonts w:ascii="Times New Roman" w:eastAsia="Times New Roman" w:hAnsi="Times New Roman" w:cs="Times New Roman"/>
          <w:color w:val="242424"/>
          <w:sz w:val="24"/>
          <w:szCs w:val="24"/>
        </w:rPr>
        <w:t>Support on national and international market linkages</w:t>
      </w:r>
      <w:ins w:id="117" w:author="Assefa, Freweini (ICIPE-Ethiopia)" w:date="2023-07-31T22:08:00Z">
        <w:r w:rsidR="001D7348">
          <w:rPr>
            <w:rFonts w:ascii="Times New Roman" w:eastAsia="Times New Roman" w:hAnsi="Times New Roman" w:cs="Times New Roman"/>
            <w:color w:val="242424"/>
            <w:sz w:val="24"/>
            <w:szCs w:val="24"/>
          </w:rPr>
          <w:t>.</w:t>
        </w:r>
      </w:ins>
    </w:p>
    <w:p w14:paraId="5C7E520F" w14:textId="785F9F58" w:rsidR="009126F8" w:rsidRPr="004918EA" w:rsidRDefault="008179EA">
      <w:pPr>
        <w:pStyle w:val="ListParagraph"/>
        <w:numPr>
          <w:ilvl w:val="0"/>
          <w:numId w:val="3"/>
        </w:numPr>
        <w:shd w:val="clear" w:color="auto" w:fill="FFFFFF"/>
        <w:spacing w:after="0" w:line="360" w:lineRule="auto"/>
        <w:contextualSpacing w:val="0"/>
        <w:jc w:val="both"/>
        <w:textAlignment w:val="baseline"/>
        <w:rPr>
          <w:rFonts w:ascii="Times New Roman" w:eastAsia="Times New Roman" w:hAnsi="Times New Roman" w:cs="Times New Roman"/>
          <w:color w:val="242424"/>
          <w:sz w:val="24"/>
          <w:szCs w:val="24"/>
        </w:rPr>
        <w:pPrChange w:id="118" w:author="Assefa, Freweini (ICIPE-Ethiopia)" w:date="2023-07-31T22:07:00Z">
          <w:pPr>
            <w:pStyle w:val="ListParagraph"/>
            <w:numPr>
              <w:numId w:val="3"/>
            </w:numPr>
            <w:shd w:val="clear" w:color="auto" w:fill="FFFFFF"/>
            <w:spacing w:before="240" w:after="240" w:line="360" w:lineRule="auto"/>
            <w:ind w:hanging="360"/>
            <w:contextualSpacing w:val="0"/>
            <w:jc w:val="both"/>
            <w:textAlignment w:val="baseline"/>
          </w:pPr>
        </w:pPrChange>
      </w:pPr>
      <w:r w:rsidRPr="001F7F8C">
        <w:rPr>
          <w:rFonts w:ascii="Times New Roman" w:eastAsia="Times New Roman" w:hAnsi="Times New Roman" w:cs="Times New Roman"/>
          <w:color w:val="242424"/>
          <w:sz w:val="24"/>
          <w:szCs w:val="24"/>
        </w:rPr>
        <w:t>Assist on advocacy and promotion of this sub-sector</w:t>
      </w:r>
      <w:ins w:id="119" w:author="Assefa, Freweini (ICIPE-Ethiopia)" w:date="2023-07-31T22:08:00Z">
        <w:r w:rsidR="001D7348">
          <w:rPr>
            <w:rFonts w:ascii="Times New Roman" w:eastAsia="Times New Roman" w:hAnsi="Times New Roman" w:cs="Times New Roman"/>
            <w:color w:val="242424"/>
            <w:sz w:val="24"/>
            <w:szCs w:val="24"/>
          </w:rPr>
          <w:t>.</w:t>
        </w:r>
      </w:ins>
    </w:p>
    <w:p w14:paraId="751EF6D7" w14:textId="77777777" w:rsidR="009126F8" w:rsidRPr="000F2299" w:rsidRDefault="009126F8" w:rsidP="004918EA">
      <w:pPr>
        <w:pStyle w:val="ListParagraph"/>
        <w:numPr>
          <w:ilvl w:val="0"/>
          <w:numId w:val="1"/>
        </w:numPr>
        <w:shd w:val="clear" w:color="auto" w:fill="FFFFFF"/>
        <w:spacing w:before="240" w:after="240" w:line="360" w:lineRule="auto"/>
        <w:jc w:val="both"/>
        <w:textAlignment w:val="baseline"/>
        <w:rPr>
          <w:rFonts w:ascii="Times New Roman" w:eastAsia="Times New Roman" w:hAnsi="Times New Roman" w:cs="Times New Roman"/>
          <w:b/>
          <w:color w:val="242424"/>
          <w:sz w:val="32"/>
          <w:szCs w:val="32"/>
        </w:rPr>
      </w:pPr>
      <w:r w:rsidRPr="000F2299">
        <w:rPr>
          <w:rFonts w:ascii="Times New Roman" w:eastAsia="Times New Roman" w:hAnsi="Times New Roman" w:cs="Times New Roman"/>
          <w:b/>
          <w:color w:val="242424"/>
          <w:sz w:val="32"/>
          <w:szCs w:val="32"/>
        </w:rPr>
        <w:t>Action plan for two years (2023 and 2024)</w:t>
      </w:r>
    </w:p>
    <w:p w14:paraId="0CE29984" w14:textId="5E3D9E58" w:rsidR="009126F8" w:rsidRPr="001F7F8C" w:rsidRDefault="00D02D69" w:rsidP="004918EA">
      <w:pPr>
        <w:shd w:val="clear" w:color="auto" w:fill="FFFFFF"/>
        <w:spacing w:before="240" w:after="240"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Th</w:t>
      </w:r>
      <w:ins w:id="120" w:author="Assefa, Freweini (ICIPE-Ethiopia)" w:date="2023-07-31T22:14:00Z">
        <w:r w:rsidR="001D7348">
          <w:rPr>
            <w:rFonts w:ascii="Times New Roman" w:hAnsi="Times New Roman" w:cs="Times New Roman"/>
            <w:sz w:val="24"/>
            <w:szCs w:val="24"/>
          </w:rPr>
          <w:t>e</w:t>
        </w:r>
      </w:ins>
      <w:del w:id="121" w:author="Assefa, Freweini (ICIPE-Ethiopia)" w:date="2023-07-31T22:14:00Z">
        <w:r w:rsidRPr="001F7F8C" w:rsidDel="001D7348">
          <w:rPr>
            <w:rFonts w:ascii="Times New Roman" w:hAnsi="Times New Roman" w:cs="Times New Roman"/>
            <w:sz w:val="24"/>
            <w:szCs w:val="24"/>
          </w:rPr>
          <w:delText>is</w:delText>
        </w:r>
      </w:del>
      <w:r w:rsidRPr="001F7F8C">
        <w:rPr>
          <w:rFonts w:ascii="Times New Roman" w:hAnsi="Times New Roman" w:cs="Times New Roman"/>
          <w:sz w:val="24"/>
          <w:szCs w:val="24"/>
        </w:rPr>
        <w:t xml:space="preserve"> project </w:t>
      </w:r>
      <w:ins w:id="122" w:author="Assefa, Freweini (ICIPE-Ethiopia)" w:date="2023-07-31T22:14:00Z">
        <w:r w:rsidR="001D7348">
          <w:rPr>
            <w:rFonts w:ascii="Times New Roman" w:hAnsi="Times New Roman" w:cs="Times New Roman"/>
            <w:sz w:val="24"/>
            <w:szCs w:val="24"/>
          </w:rPr>
          <w:t xml:space="preserve">will </w:t>
        </w:r>
      </w:ins>
      <w:r w:rsidRPr="001F7F8C">
        <w:rPr>
          <w:rFonts w:ascii="Times New Roman" w:hAnsi="Times New Roman" w:cs="Times New Roman"/>
          <w:sz w:val="24"/>
          <w:szCs w:val="24"/>
        </w:rPr>
        <w:t>begin</w:t>
      </w:r>
      <w:del w:id="123" w:author="Assefa, Freweini (ICIPE-Ethiopia)" w:date="2023-07-31T22:14:00Z">
        <w:r w:rsidRPr="001F7F8C" w:rsidDel="001D7348">
          <w:rPr>
            <w:rFonts w:ascii="Times New Roman" w:hAnsi="Times New Roman" w:cs="Times New Roman"/>
            <w:sz w:val="24"/>
            <w:szCs w:val="24"/>
          </w:rPr>
          <w:delText>s</w:delText>
        </w:r>
      </w:del>
      <w:r w:rsidRPr="001F7F8C">
        <w:rPr>
          <w:rFonts w:ascii="Times New Roman" w:hAnsi="Times New Roman" w:cs="Times New Roman"/>
          <w:sz w:val="24"/>
          <w:szCs w:val="24"/>
        </w:rPr>
        <w:t xml:space="preserve"> on </w:t>
      </w:r>
      <w:r w:rsidR="00E86916">
        <w:rPr>
          <w:rFonts w:ascii="Times New Roman" w:hAnsi="Times New Roman" w:cs="Times New Roman"/>
          <w:sz w:val="24"/>
          <w:szCs w:val="24"/>
        </w:rPr>
        <w:t>October</w:t>
      </w:r>
      <w:r w:rsidRPr="001F7F8C">
        <w:rPr>
          <w:rFonts w:ascii="Times New Roman" w:hAnsi="Times New Roman" w:cs="Times New Roman"/>
          <w:sz w:val="24"/>
          <w:szCs w:val="24"/>
        </w:rPr>
        <w:t>, 2023, during which period the project will grow about 10,000 mulberry plants and 5,</w:t>
      </w:r>
      <w:del w:id="124" w:author="Assefa, Freweini (ICIPE-Ethiopia)" w:date="2023-07-31T22:14:00Z">
        <w:r w:rsidRPr="001F7F8C" w:rsidDel="001D7348">
          <w:rPr>
            <w:rFonts w:ascii="Times New Roman" w:hAnsi="Times New Roman" w:cs="Times New Roman"/>
            <w:sz w:val="24"/>
            <w:szCs w:val="24"/>
          </w:rPr>
          <w:delText xml:space="preserve"> </w:delText>
        </w:r>
      </w:del>
      <w:r w:rsidRPr="001F7F8C">
        <w:rPr>
          <w:rFonts w:ascii="Times New Roman" w:hAnsi="Times New Roman" w:cs="Times New Roman"/>
          <w:sz w:val="24"/>
          <w:szCs w:val="24"/>
        </w:rPr>
        <w:t xml:space="preserve">000 Castor plants on 3 hectare of land. The Mulberry plant </w:t>
      </w:r>
      <w:ins w:id="125" w:author="Assefa, Freweini (ICIPE-Ethiopia)" w:date="2023-07-31T22:15:00Z">
        <w:r w:rsidR="001D7348">
          <w:rPr>
            <w:rFonts w:ascii="Times New Roman" w:hAnsi="Times New Roman" w:cs="Times New Roman"/>
            <w:sz w:val="24"/>
            <w:szCs w:val="24"/>
          </w:rPr>
          <w:t>w</w:t>
        </w:r>
      </w:ins>
      <w:r w:rsidRPr="001F7F8C">
        <w:rPr>
          <w:rFonts w:ascii="Times New Roman" w:hAnsi="Times New Roman" w:cs="Times New Roman"/>
          <w:sz w:val="24"/>
          <w:szCs w:val="24"/>
        </w:rPr>
        <w:t>i</w:t>
      </w:r>
      <w:ins w:id="126" w:author="Assefa, Freweini (ICIPE-Ethiopia)" w:date="2023-07-31T22:15:00Z">
        <w:r w:rsidR="001D7348">
          <w:rPr>
            <w:rFonts w:ascii="Times New Roman" w:hAnsi="Times New Roman" w:cs="Times New Roman"/>
            <w:sz w:val="24"/>
            <w:szCs w:val="24"/>
          </w:rPr>
          <w:t>ll</w:t>
        </w:r>
      </w:ins>
      <w:del w:id="127" w:author="Assefa, Freweini (ICIPE-Ethiopia)" w:date="2023-07-31T22:15:00Z">
        <w:r w:rsidRPr="001F7F8C" w:rsidDel="001D7348">
          <w:rPr>
            <w:rFonts w:ascii="Times New Roman" w:hAnsi="Times New Roman" w:cs="Times New Roman"/>
            <w:sz w:val="24"/>
            <w:szCs w:val="24"/>
          </w:rPr>
          <w:delText>s</w:delText>
        </w:r>
      </w:del>
      <w:r w:rsidRPr="001F7F8C">
        <w:rPr>
          <w:rFonts w:ascii="Times New Roman" w:hAnsi="Times New Roman" w:cs="Times New Roman"/>
          <w:sz w:val="24"/>
          <w:szCs w:val="24"/>
        </w:rPr>
        <w:t xml:space="preserve"> </w:t>
      </w:r>
      <w:ins w:id="128" w:author="Assefa, Freweini (ICIPE-Ethiopia)" w:date="2023-07-31T22:15:00Z">
        <w:r w:rsidR="001D7348">
          <w:rPr>
            <w:rFonts w:ascii="Times New Roman" w:hAnsi="Times New Roman" w:cs="Times New Roman"/>
            <w:sz w:val="24"/>
            <w:szCs w:val="24"/>
          </w:rPr>
          <w:t xml:space="preserve">be </w:t>
        </w:r>
      </w:ins>
      <w:r w:rsidRPr="001F7F8C">
        <w:rPr>
          <w:rFonts w:ascii="Times New Roman" w:hAnsi="Times New Roman" w:cs="Times New Roman"/>
          <w:sz w:val="24"/>
          <w:szCs w:val="24"/>
        </w:rPr>
        <w:t>used as important feed source for Mulberry Silkworm whereas the Castor plant will be the feed source of Eri silkworm. To rear the silkworm, shed will be constructed on the side of cultivated plant. At the same time, our project will establish market linkage with local and international buyers.</w:t>
      </w:r>
    </w:p>
    <w:p w14:paraId="6C2820D6" w14:textId="444FED38" w:rsidR="00D02D69" w:rsidRDefault="001D7348" w:rsidP="004918EA">
      <w:pPr>
        <w:pStyle w:val="Default"/>
        <w:spacing w:before="240" w:after="240" w:line="360" w:lineRule="auto"/>
        <w:jc w:val="both"/>
      </w:pPr>
      <w:ins w:id="129" w:author="Assefa, Freweini (ICIPE-Ethiopia)" w:date="2023-07-31T22:16:00Z">
        <w:r>
          <w:t>During the second year of implementation, the project</w:t>
        </w:r>
      </w:ins>
      <w:r w:rsidR="00D02D69" w:rsidRPr="001F7F8C">
        <w:t xml:space="preserve"> will expand and improv</w:t>
      </w:r>
      <w:ins w:id="130" w:author="Assefa, Freweini (ICIPE-Ethiopia)" w:date="2023-07-31T22:17:00Z">
        <w:r>
          <w:t xml:space="preserve">ement will be made on </w:t>
        </w:r>
      </w:ins>
      <w:r w:rsidR="00D02D69" w:rsidRPr="001F7F8C">
        <w:t>production standard. During this stage, the project will continue in planting mulberry and Castor to another land. The manager of the project will coordinate the activities and communicate between each section and staff of the project. All the employee of the project will have meetings periodically to discuss the problems that they have in silkworm farming, marketing and find solutions.</w:t>
      </w:r>
    </w:p>
    <w:p w14:paraId="5A80A14F" w14:textId="77777777" w:rsidR="00C85951" w:rsidRDefault="00C85951" w:rsidP="004918EA">
      <w:pPr>
        <w:pStyle w:val="Default"/>
        <w:spacing w:before="240" w:after="240" w:line="360" w:lineRule="auto"/>
        <w:jc w:val="both"/>
        <w:sectPr w:rsidR="00C85951" w:rsidSect="000121F2">
          <w:pgSz w:w="12240" w:h="15840"/>
          <w:pgMar w:top="1440" w:right="1440" w:bottom="1440" w:left="1440" w:header="720" w:footer="720" w:gutter="0"/>
          <w:cols w:space="720"/>
          <w:docGrid w:linePitch="360"/>
        </w:sectPr>
      </w:pPr>
    </w:p>
    <w:p w14:paraId="13B93F60" w14:textId="36B02834" w:rsidR="000E5BB6" w:rsidRPr="001F7F8C" w:rsidRDefault="004918EA" w:rsidP="001F7F8C">
      <w:pPr>
        <w:shd w:val="clear" w:color="auto" w:fill="FFFFFF"/>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Table 1</w:t>
      </w:r>
      <w:r w:rsidR="00D02D69" w:rsidRPr="001F7F8C">
        <w:rPr>
          <w:rFonts w:ascii="Times New Roman" w:hAnsi="Times New Roman" w:cs="Times New Roman"/>
          <w:sz w:val="24"/>
          <w:szCs w:val="24"/>
        </w:rPr>
        <w:t xml:space="preserve">: The </w:t>
      </w:r>
      <w:r>
        <w:rPr>
          <w:rFonts w:ascii="Times New Roman" w:hAnsi="Times New Roman" w:cs="Times New Roman"/>
          <w:sz w:val="24"/>
          <w:szCs w:val="24"/>
        </w:rPr>
        <w:t>two years</w:t>
      </w:r>
      <w:r w:rsidR="00D02D69" w:rsidRPr="001F7F8C">
        <w:rPr>
          <w:rFonts w:ascii="Times New Roman" w:hAnsi="Times New Roman" w:cs="Times New Roman"/>
          <w:sz w:val="24"/>
          <w:szCs w:val="24"/>
        </w:rPr>
        <w:t xml:space="preserve"> implementation schedule of </w:t>
      </w:r>
      <w:proofErr w:type="spellStart"/>
      <w:r w:rsidR="00D02D69" w:rsidRPr="001F7F8C">
        <w:rPr>
          <w:rFonts w:ascii="Times New Roman" w:hAnsi="Times New Roman" w:cs="Times New Roman"/>
          <w:sz w:val="24"/>
          <w:szCs w:val="24"/>
        </w:rPr>
        <w:t>Loza</w:t>
      </w:r>
      <w:ins w:id="131" w:author="Assefa, Freweini (ICIPE-Ethiopia)" w:date="2023-07-31T22:19:00Z">
        <w:r w:rsidR="001220C2">
          <w:rPr>
            <w:rFonts w:ascii="Times New Roman" w:hAnsi="Times New Roman" w:cs="Times New Roman"/>
            <w:sz w:val="24"/>
            <w:szCs w:val="24"/>
          </w:rPr>
          <w:t>H</w:t>
        </w:r>
      </w:ins>
      <w:r w:rsidR="00D02D69" w:rsidRPr="001F7F8C">
        <w:rPr>
          <w:rFonts w:ascii="Times New Roman" w:hAnsi="Times New Roman" w:cs="Times New Roman"/>
          <w:sz w:val="24"/>
          <w:szCs w:val="24"/>
        </w:rPr>
        <w:t>ar</w:t>
      </w:r>
      <w:proofErr w:type="spellEnd"/>
      <w:r w:rsidR="00D02D69" w:rsidRPr="001F7F8C">
        <w:rPr>
          <w:rFonts w:ascii="Times New Roman" w:hAnsi="Times New Roman" w:cs="Times New Roman"/>
          <w:sz w:val="24"/>
          <w:szCs w:val="24"/>
        </w:rPr>
        <w:t xml:space="preserve"> </w:t>
      </w:r>
      <w:ins w:id="132" w:author="Assefa, Freweini (ICIPE-Ethiopia)" w:date="2023-07-31T22:19:00Z">
        <w:r w:rsidR="001220C2">
          <w:rPr>
            <w:rFonts w:ascii="Times New Roman" w:hAnsi="Times New Roman" w:cs="Times New Roman"/>
            <w:sz w:val="24"/>
            <w:szCs w:val="24"/>
          </w:rPr>
          <w:t>S</w:t>
        </w:r>
      </w:ins>
      <w:r w:rsidR="00D02D69" w:rsidRPr="001F7F8C">
        <w:rPr>
          <w:rFonts w:ascii="Times New Roman" w:hAnsi="Times New Roman" w:cs="Times New Roman"/>
          <w:sz w:val="24"/>
          <w:szCs w:val="24"/>
        </w:rPr>
        <w:t xml:space="preserve">ericulture </w:t>
      </w:r>
      <w:r>
        <w:rPr>
          <w:rFonts w:ascii="Times New Roman" w:hAnsi="Times New Roman" w:cs="Times New Roman"/>
          <w:sz w:val="24"/>
          <w:szCs w:val="24"/>
        </w:rPr>
        <w:t>Development PLC</w:t>
      </w:r>
    </w:p>
    <w:tbl>
      <w:tblPr>
        <w:tblStyle w:val="TableGrid"/>
        <w:tblW w:w="0" w:type="auto"/>
        <w:tblInd w:w="-432" w:type="dxa"/>
        <w:tblLayout w:type="fixed"/>
        <w:tblLook w:val="04A0" w:firstRow="1" w:lastRow="0" w:firstColumn="1" w:lastColumn="0" w:noHBand="0" w:noVBand="1"/>
      </w:tblPr>
      <w:tblGrid>
        <w:gridCol w:w="540"/>
        <w:gridCol w:w="3240"/>
        <w:gridCol w:w="720"/>
        <w:gridCol w:w="810"/>
        <w:gridCol w:w="705"/>
        <w:gridCol w:w="735"/>
        <w:gridCol w:w="720"/>
        <w:gridCol w:w="810"/>
        <w:gridCol w:w="720"/>
        <w:gridCol w:w="720"/>
      </w:tblGrid>
      <w:tr w:rsidR="004C7B93" w:rsidRPr="001F7F8C" w14:paraId="4B9D3C2F" w14:textId="77777777" w:rsidTr="00E03DFA">
        <w:tc>
          <w:tcPr>
            <w:tcW w:w="540" w:type="dxa"/>
            <w:vMerge w:val="restart"/>
          </w:tcPr>
          <w:p w14:paraId="44C0FA06" w14:textId="77777777" w:rsidR="004C7B93" w:rsidRPr="001F7F8C" w:rsidRDefault="004C7B93" w:rsidP="001F7F8C">
            <w:pPr>
              <w:spacing w:line="360" w:lineRule="auto"/>
              <w:jc w:val="both"/>
              <w:textAlignment w:val="baseline"/>
              <w:rPr>
                <w:rFonts w:ascii="Times New Roman" w:hAnsi="Times New Roman" w:cs="Times New Roman"/>
                <w:b/>
                <w:sz w:val="24"/>
                <w:szCs w:val="24"/>
              </w:rPr>
            </w:pPr>
            <w:r w:rsidRPr="001F7F8C">
              <w:rPr>
                <w:rFonts w:ascii="Times New Roman" w:hAnsi="Times New Roman" w:cs="Times New Roman"/>
                <w:b/>
                <w:sz w:val="24"/>
                <w:szCs w:val="24"/>
              </w:rPr>
              <w:t xml:space="preserve">No </w:t>
            </w:r>
          </w:p>
        </w:tc>
        <w:tc>
          <w:tcPr>
            <w:tcW w:w="3240" w:type="dxa"/>
            <w:vMerge w:val="restart"/>
          </w:tcPr>
          <w:p w14:paraId="3A44A234" w14:textId="77777777" w:rsidR="004C7B93" w:rsidRPr="001F7F8C" w:rsidRDefault="004C7B93" w:rsidP="001F7F8C">
            <w:pPr>
              <w:spacing w:line="360" w:lineRule="auto"/>
              <w:jc w:val="both"/>
              <w:textAlignment w:val="baseline"/>
              <w:rPr>
                <w:rFonts w:ascii="Times New Roman" w:hAnsi="Times New Roman" w:cs="Times New Roman"/>
                <w:b/>
                <w:sz w:val="24"/>
                <w:szCs w:val="24"/>
              </w:rPr>
            </w:pPr>
            <w:r w:rsidRPr="001F7F8C">
              <w:rPr>
                <w:rFonts w:ascii="Times New Roman" w:hAnsi="Times New Roman" w:cs="Times New Roman"/>
                <w:b/>
                <w:sz w:val="24"/>
                <w:szCs w:val="24"/>
              </w:rPr>
              <w:t xml:space="preserve">Activities </w:t>
            </w:r>
          </w:p>
        </w:tc>
        <w:tc>
          <w:tcPr>
            <w:tcW w:w="5940" w:type="dxa"/>
            <w:gridSpan w:val="8"/>
          </w:tcPr>
          <w:p w14:paraId="760F7F8D" w14:textId="77777777" w:rsidR="004C7B93" w:rsidRPr="001F7F8C" w:rsidRDefault="00791B7D" w:rsidP="001F7F8C">
            <w:pPr>
              <w:pStyle w:val="Default"/>
              <w:spacing w:line="360" w:lineRule="auto"/>
              <w:jc w:val="both"/>
            </w:pPr>
            <w:r w:rsidRPr="001F7F8C">
              <w:rPr>
                <w:b/>
                <w:bCs/>
              </w:rPr>
              <w:t xml:space="preserve">Time of the activity /year with quarterly/ </w:t>
            </w:r>
            <w:r w:rsidR="004C7B93" w:rsidRPr="001F7F8C">
              <w:rPr>
                <w:b/>
                <w:bCs/>
              </w:rPr>
              <w:t xml:space="preserve"> </w:t>
            </w:r>
          </w:p>
        </w:tc>
      </w:tr>
      <w:tr w:rsidR="004C7B93" w:rsidRPr="001F7F8C" w14:paraId="75FA7193" w14:textId="77777777" w:rsidTr="00E03DFA">
        <w:tc>
          <w:tcPr>
            <w:tcW w:w="540" w:type="dxa"/>
            <w:vMerge/>
          </w:tcPr>
          <w:p w14:paraId="6A1AA991" w14:textId="77777777" w:rsidR="004C7B93" w:rsidRPr="001F7F8C" w:rsidRDefault="004C7B93" w:rsidP="001F7F8C">
            <w:pPr>
              <w:spacing w:line="360" w:lineRule="auto"/>
              <w:jc w:val="both"/>
              <w:textAlignment w:val="baseline"/>
              <w:rPr>
                <w:rFonts w:ascii="Times New Roman" w:hAnsi="Times New Roman" w:cs="Times New Roman"/>
                <w:sz w:val="24"/>
                <w:szCs w:val="24"/>
              </w:rPr>
            </w:pPr>
          </w:p>
        </w:tc>
        <w:tc>
          <w:tcPr>
            <w:tcW w:w="3240" w:type="dxa"/>
            <w:vMerge/>
          </w:tcPr>
          <w:p w14:paraId="1BE81F5B" w14:textId="77777777" w:rsidR="004C7B93" w:rsidRPr="001F7F8C" w:rsidRDefault="004C7B93" w:rsidP="001F7F8C">
            <w:pPr>
              <w:spacing w:line="360" w:lineRule="auto"/>
              <w:jc w:val="both"/>
              <w:textAlignment w:val="baseline"/>
              <w:rPr>
                <w:rFonts w:ascii="Times New Roman" w:hAnsi="Times New Roman" w:cs="Times New Roman"/>
                <w:sz w:val="24"/>
                <w:szCs w:val="24"/>
              </w:rPr>
            </w:pPr>
          </w:p>
        </w:tc>
        <w:tc>
          <w:tcPr>
            <w:tcW w:w="2970" w:type="dxa"/>
            <w:gridSpan w:val="4"/>
            <w:tcBorders>
              <w:right w:val="single" w:sz="4" w:space="0" w:color="auto"/>
            </w:tcBorders>
          </w:tcPr>
          <w:p w14:paraId="3307AD51" w14:textId="77777777" w:rsidR="004C7B93" w:rsidRPr="001F7F8C" w:rsidRDefault="004C7B93" w:rsidP="001F7F8C">
            <w:pPr>
              <w:spacing w:line="360" w:lineRule="auto"/>
              <w:jc w:val="both"/>
              <w:textAlignment w:val="baseline"/>
              <w:rPr>
                <w:rFonts w:ascii="Times New Roman" w:hAnsi="Times New Roman" w:cs="Times New Roman"/>
                <w:b/>
                <w:sz w:val="24"/>
                <w:szCs w:val="24"/>
              </w:rPr>
            </w:pPr>
            <w:r w:rsidRPr="001F7F8C">
              <w:rPr>
                <w:rFonts w:ascii="Times New Roman" w:hAnsi="Times New Roman" w:cs="Times New Roman"/>
                <w:b/>
                <w:sz w:val="24"/>
                <w:szCs w:val="24"/>
              </w:rPr>
              <w:t>2023</w:t>
            </w:r>
          </w:p>
        </w:tc>
        <w:tc>
          <w:tcPr>
            <w:tcW w:w="2970" w:type="dxa"/>
            <w:gridSpan w:val="4"/>
            <w:tcBorders>
              <w:left w:val="single" w:sz="4" w:space="0" w:color="auto"/>
            </w:tcBorders>
          </w:tcPr>
          <w:p w14:paraId="4890CC4D" w14:textId="77777777" w:rsidR="004C7B93" w:rsidRPr="001F7F8C" w:rsidRDefault="004C7B93" w:rsidP="001F7F8C">
            <w:pPr>
              <w:spacing w:line="360" w:lineRule="auto"/>
              <w:jc w:val="both"/>
              <w:textAlignment w:val="baseline"/>
              <w:rPr>
                <w:rFonts w:ascii="Times New Roman" w:hAnsi="Times New Roman" w:cs="Times New Roman"/>
                <w:b/>
                <w:sz w:val="24"/>
                <w:szCs w:val="24"/>
              </w:rPr>
            </w:pPr>
            <w:r w:rsidRPr="001F7F8C">
              <w:rPr>
                <w:rFonts w:ascii="Times New Roman" w:hAnsi="Times New Roman" w:cs="Times New Roman"/>
                <w:b/>
                <w:sz w:val="24"/>
                <w:szCs w:val="24"/>
              </w:rPr>
              <w:t>2024</w:t>
            </w:r>
          </w:p>
        </w:tc>
      </w:tr>
      <w:tr w:rsidR="00E03DFA" w:rsidRPr="001F7F8C" w14:paraId="68F20460" w14:textId="77777777" w:rsidTr="00E03DFA">
        <w:tc>
          <w:tcPr>
            <w:tcW w:w="540" w:type="dxa"/>
            <w:vMerge/>
          </w:tcPr>
          <w:p w14:paraId="23E3F8CF"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3240" w:type="dxa"/>
            <w:vMerge/>
          </w:tcPr>
          <w:p w14:paraId="7BCCDFF5"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right w:val="single" w:sz="4" w:space="0" w:color="auto"/>
            </w:tcBorders>
          </w:tcPr>
          <w:p w14:paraId="7DB8B422"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1</w:t>
            </w:r>
            <w:r w:rsidRPr="001F7F8C">
              <w:rPr>
                <w:rFonts w:ascii="Times New Roman" w:hAnsi="Times New Roman" w:cs="Times New Roman"/>
                <w:sz w:val="24"/>
                <w:szCs w:val="24"/>
                <w:vertAlign w:val="superscript"/>
              </w:rPr>
              <w:t>st</w:t>
            </w:r>
            <w:r w:rsidRPr="001F7F8C">
              <w:rPr>
                <w:rFonts w:ascii="Times New Roman" w:hAnsi="Times New Roman" w:cs="Times New Roman"/>
                <w:sz w:val="24"/>
                <w:szCs w:val="24"/>
              </w:rPr>
              <w:t xml:space="preserve"> Q</w:t>
            </w:r>
          </w:p>
        </w:tc>
        <w:tc>
          <w:tcPr>
            <w:tcW w:w="810" w:type="dxa"/>
            <w:tcBorders>
              <w:right w:val="single" w:sz="4" w:space="0" w:color="auto"/>
            </w:tcBorders>
          </w:tcPr>
          <w:p w14:paraId="31E37F8D"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2</w:t>
            </w:r>
            <w:r w:rsidRPr="001F7F8C">
              <w:rPr>
                <w:rFonts w:ascii="Times New Roman" w:hAnsi="Times New Roman" w:cs="Times New Roman"/>
                <w:sz w:val="24"/>
                <w:szCs w:val="24"/>
                <w:vertAlign w:val="superscript"/>
              </w:rPr>
              <w:t>nd</w:t>
            </w:r>
            <w:r w:rsidRPr="001F7F8C">
              <w:rPr>
                <w:rFonts w:ascii="Times New Roman" w:hAnsi="Times New Roman" w:cs="Times New Roman"/>
                <w:sz w:val="24"/>
                <w:szCs w:val="24"/>
              </w:rPr>
              <w:t xml:space="preserve"> Q</w:t>
            </w:r>
          </w:p>
        </w:tc>
        <w:tc>
          <w:tcPr>
            <w:tcW w:w="705" w:type="dxa"/>
            <w:tcBorders>
              <w:right w:val="single" w:sz="4" w:space="0" w:color="auto"/>
            </w:tcBorders>
          </w:tcPr>
          <w:p w14:paraId="7FA12028"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3</w:t>
            </w:r>
            <w:r w:rsidRPr="001F7F8C">
              <w:rPr>
                <w:rFonts w:ascii="Times New Roman" w:hAnsi="Times New Roman" w:cs="Times New Roman"/>
                <w:sz w:val="24"/>
                <w:szCs w:val="24"/>
                <w:vertAlign w:val="superscript"/>
              </w:rPr>
              <w:t>rd</w:t>
            </w:r>
            <w:r w:rsidRPr="001F7F8C">
              <w:rPr>
                <w:rFonts w:ascii="Times New Roman" w:hAnsi="Times New Roman" w:cs="Times New Roman"/>
                <w:sz w:val="24"/>
                <w:szCs w:val="24"/>
              </w:rPr>
              <w:t xml:space="preserve"> Q</w:t>
            </w:r>
          </w:p>
        </w:tc>
        <w:tc>
          <w:tcPr>
            <w:tcW w:w="735" w:type="dxa"/>
            <w:tcBorders>
              <w:right w:val="single" w:sz="4" w:space="0" w:color="auto"/>
            </w:tcBorders>
          </w:tcPr>
          <w:p w14:paraId="635B99DD" w14:textId="77777777" w:rsidR="00E03DFA" w:rsidRPr="001F7F8C" w:rsidRDefault="00E03DFA" w:rsidP="00195326">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4</w:t>
            </w:r>
            <w:r w:rsidRPr="001F7F8C">
              <w:rPr>
                <w:rFonts w:ascii="Times New Roman" w:hAnsi="Times New Roman" w:cs="Times New Roman"/>
                <w:sz w:val="24"/>
                <w:szCs w:val="24"/>
                <w:vertAlign w:val="superscript"/>
              </w:rPr>
              <w:t>th</w:t>
            </w:r>
            <w:r w:rsidRPr="001F7F8C">
              <w:rPr>
                <w:rFonts w:ascii="Times New Roman" w:hAnsi="Times New Roman" w:cs="Times New Roman"/>
                <w:sz w:val="24"/>
                <w:szCs w:val="24"/>
              </w:rPr>
              <w:t xml:space="preserve"> Q</w:t>
            </w:r>
          </w:p>
        </w:tc>
        <w:tc>
          <w:tcPr>
            <w:tcW w:w="720" w:type="dxa"/>
            <w:tcBorders>
              <w:left w:val="single" w:sz="4" w:space="0" w:color="auto"/>
              <w:right w:val="single" w:sz="4" w:space="0" w:color="auto"/>
            </w:tcBorders>
          </w:tcPr>
          <w:p w14:paraId="4C2A8C86"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1</w:t>
            </w:r>
            <w:r w:rsidRPr="001F7F8C">
              <w:rPr>
                <w:rFonts w:ascii="Times New Roman" w:hAnsi="Times New Roman" w:cs="Times New Roman"/>
                <w:sz w:val="24"/>
                <w:szCs w:val="24"/>
                <w:vertAlign w:val="superscript"/>
              </w:rPr>
              <w:t>st</w:t>
            </w:r>
            <w:r w:rsidRPr="001F7F8C">
              <w:rPr>
                <w:rFonts w:ascii="Times New Roman" w:hAnsi="Times New Roman" w:cs="Times New Roman"/>
                <w:sz w:val="24"/>
                <w:szCs w:val="24"/>
              </w:rPr>
              <w:t xml:space="preserve"> Q</w:t>
            </w:r>
          </w:p>
        </w:tc>
        <w:tc>
          <w:tcPr>
            <w:tcW w:w="810" w:type="dxa"/>
            <w:tcBorders>
              <w:left w:val="single" w:sz="4" w:space="0" w:color="auto"/>
              <w:right w:val="single" w:sz="4" w:space="0" w:color="auto"/>
            </w:tcBorders>
          </w:tcPr>
          <w:p w14:paraId="175DD756"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2</w:t>
            </w:r>
            <w:r w:rsidRPr="001F7F8C">
              <w:rPr>
                <w:rFonts w:ascii="Times New Roman" w:hAnsi="Times New Roman" w:cs="Times New Roman"/>
                <w:sz w:val="24"/>
                <w:szCs w:val="24"/>
                <w:vertAlign w:val="superscript"/>
              </w:rPr>
              <w:t>nd</w:t>
            </w:r>
            <w:r w:rsidRPr="001F7F8C">
              <w:rPr>
                <w:rFonts w:ascii="Times New Roman" w:hAnsi="Times New Roman" w:cs="Times New Roman"/>
                <w:sz w:val="24"/>
                <w:szCs w:val="24"/>
              </w:rPr>
              <w:t xml:space="preserve"> Q</w:t>
            </w:r>
          </w:p>
        </w:tc>
        <w:tc>
          <w:tcPr>
            <w:tcW w:w="720" w:type="dxa"/>
            <w:tcBorders>
              <w:left w:val="single" w:sz="4" w:space="0" w:color="auto"/>
              <w:right w:val="single" w:sz="4" w:space="0" w:color="auto"/>
            </w:tcBorders>
          </w:tcPr>
          <w:p w14:paraId="061AABE1"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3</w:t>
            </w:r>
            <w:r w:rsidRPr="001F7F8C">
              <w:rPr>
                <w:rFonts w:ascii="Times New Roman" w:hAnsi="Times New Roman" w:cs="Times New Roman"/>
                <w:sz w:val="24"/>
                <w:szCs w:val="24"/>
                <w:vertAlign w:val="superscript"/>
              </w:rPr>
              <w:t>rd</w:t>
            </w:r>
            <w:r w:rsidRPr="001F7F8C">
              <w:rPr>
                <w:rFonts w:ascii="Times New Roman" w:hAnsi="Times New Roman" w:cs="Times New Roman"/>
                <w:sz w:val="24"/>
                <w:szCs w:val="24"/>
              </w:rPr>
              <w:t xml:space="preserve"> Q</w:t>
            </w:r>
          </w:p>
        </w:tc>
        <w:tc>
          <w:tcPr>
            <w:tcW w:w="720" w:type="dxa"/>
            <w:tcBorders>
              <w:left w:val="single" w:sz="4" w:space="0" w:color="auto"/>
            </w:tcBorders>
          </w:tcPr>
          <w:p w14:paraId="48407B9A"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4</w:t>
            </w:r>
            <w:r w:rsidRPr="001F7F8C">
              <w:rPr>
                <w:rFonts w:ascii="Times New Roman" w:hAnsi="Times New Roman" w:cs="Times New Roman"/>
                <w:sz w:val="24"/>
                <w:szCs w:val="24"/>
                <w:vertAlign w:val="superscript"/>
              </w:rPr>
              <w:t>th</w:t>
            </w:r>
            <w:r w:rsidRPr="001F7F8C">
              <w:rPr>
                <w:rFonts w:ascii="Times New Roman" w:hAnsi="Times New Roman" w:cs="Times New Roman"/>
                <w:sz w:val="24"/>
                <w:szCs w:val="24"/>
              </w:rPr>
              <w:t xml:space="preserve"> Q</w:t>
            </w:r>
          </w:p>
          <w:p w14:paraId="6CD2AADE" w14:textId="77777777" w:rsidR="00E03DFA" w:rsidRPr="001F7F8C" w:rsidRDefault="00E03DFA" w:rsidP="00195326">
            <w:pPr>
              <w:spacing w:line="360" w:lineRule="auto"/>
              <w:jc w:val="both"/>
              <w:textAlignment w:val="baseline"/>
              <w:rPr>
                <w:rFonts w:ascii="Times New Roman" w:hAnsi="Times New Roman" w:cs="Times New Roman"/>
                <w:sz w:val="24"/>
                <w:szCs w:val="24"/>
              </w:rPr>
            </w:pPr>
          </w:p>
        </w:tc>
      </w:tr>
      <w:tr w:rsidR="00E03DFA" w:rsidRPr="001F7F8C" w14:paraId="03370425" w14:textId="77777777" w:rsidTr="00E03DFA">
        <w:tc>
          <w:tcPr>
            <w:tcW w:w="540" w:type="dxa"/>
          </w:tcPr>
          <w:p w14:paraId="279ECF49"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1</w:t>
            </w:r>
          </w:p>
        </w:tc>
        <w:tc>
          <w:tcPr>
            <w:tcW w:w="3240" w:type="dxa"/>
          </w:tcPr>
          <w:p w14:paraId="1282F964" w14:textId="77777777" w:rsidR="00E03DFA" w:rsidRPr="001F7F8C" w:rsidRDefault="00E03DFA" w:rsidP="000A4C8D">
            <w:pPr>
              <w:pStyle w:val="Default"/>
              <w:spacing w:line="360" w:lineRule="auto"/>
            </w:pPr>
            <w:r w:rsidRPr="001F7F8C">
              <w:t xml:space="preserve">Office arrangement and shed construction </w:t>
            </w:r>
          </w:p>
        </w:tc>
        <w:tc>
          <w:tcPr>
            <w:tcW w:w="720" w:type="dxa"/>
            <w:tcBorders>
              <w:right w:val="single" w:sz="4" w:space="0" w:color="auto"/>
            </w:tcBorders>
          </w:tcPr>
          <w:p w14:paraId="45A62AF3"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810" w:type="dxa"/>
            <w:tcBorders>
              <w:right w:val="single" w:sz="4" w:space="0" w:color="auto"/>
            </w:tcBorders>
          </w:tcPr>
          <w:p w14:paraId="12CA79E8"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05" w:type="dxa"/>
            <w:tcBorders>
              <w:right w:val="single" w:sz="4" w:space="0" w:color="auto"/>
            </w:tcBorders>
          </w:tcPr>
          <w:p w14:paraId="7CB373A6"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35" w:type="dxa"/>
            <w:tcBorders>
              <w:right w:val="single" w:sz="4" w:space="0" w:color="auto"/>
            </w:tcBorders>
          </w:tcPr>
          <w:p w14:paraId="0B689441"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460C3949"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left w:val="single" w:sz="4" w:space="0" w:color="auto"/>
              <w:right w:val="single" w:sz="4" w:space="0" w:color="auto"/>
            </w:tcBorders>
          </w:tcPr>
          <w:p w14:paraId="5DFE7DC9"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072C60D0"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tcBorders>
          </w:tcPr>
          <w:p w14:paraId="4C8AC867"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r>
      <w:tr w:rsidR="00E03DFA" w:rsidRPr="001F7F8C" w14:paraId="21E92B6C" w14:textId="77777777" w:rsidTr="00E03DFA">
        <w:tc>
          <w:tcPr>
            <w:tcW w:w="540" w:type="dxa"/>
          </w:tcPr>
          <w:p w14:paraId="70A6A20E"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2</w:t>
            </w:r>
          </w:p>
        </w:tc>
        <w:tc>
          <w:tcPr>
            <w:tcW w:w="3240" w:type="dxa"/>
          </w:tcPr>
          <w:p w14:paraId="43A3F025" w14:textId="77777777" w:rsidR="00E03DFA" w:rsidRPr="001F7F8C" w:rsidRDefault="00E03DFA" w:rsidP="000A4C8D">
            <w:pPr>
              <w:pStyle w:val="Default"/>
              <w:spacing w:line="360" w:lineRule="auto"/>
            </w:pPr>
            <w:r w:rsidRPr="001F7F8C">
              <w:t xml:space="preserve">Staff Recruitment and organization management </w:t>
            </w:r>
          </w:p>
        </w:tc>
        <w:tc>
          <w:tcPr>
            <w:tcW w:w="720" w:type="dxa"/>
            <w:tcBorders>
              <w:right w:val="single" w:sz="4" w:space="0" w:color="auto"/>
            </w:tcBorders>
          </w:tcPr>
          <w:p w14:paraId="03408BFE"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right w:val="single" w:sz="4" w:space="0" w:color="auto"/>
            </w:tcBorders>
          </w:tcPr>
          <w:p w14:paraId="5E474CDD"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705" w:type="dxa"/>
            <w:tcBorders>
              <w:right w:val="single" w:sz="4" w:space="0" w:color="auto"/>
            </w:tcBorders>
          </w:tcPr>
          <w:p w14:paraId="705C9FF6"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35" w:type="dxa"/>
            <w:tcBorders>
              <w:right w:val="single" w:sz="4" w:space="0" w:color="auto"/>
            </w:tcBorders>
          </w:tcPr>
          <w:p w14:paraId="2C71A3DE"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1EA84D19"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left w:val="single" w:sz="4" w:space="0" w:color="auto"/>
              <w:right w:val="single" w:sz="4" w:space="0" w:color="auto"/>
            </w:tcBorders>
          </w:tcPr>
          <w:p w14:paraId="39A27C91"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2991A144"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tcBorders>
          </w:tcPr>
          <w:p w14:paraId="52E47855"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r>
      <w:tr w:rsidR="00E03DFA" w:rsidRPr="001F7F8C" w14:paraId="086247CD" w14:textId="77777777" w:rsidTr="00E03DFA">
        <w:tc>
          <w:tcPr>
            <w:tcW w:w="540" w:type="dxa"/>
          </w:tcPr>
          <w:p w14:paraId="0933A036"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3</w:t>
            </w:r>
          </w:p>
        </w:tc>
        <w:tc>
          <w:tcPr>
            <w:tcW w:w="3240" w:type="dxa"/>
          </w:tcPr>
          <w:p w14:paraId="1C95E028" w14:textId="77777777" w:rsidR="00E03DFA" w:rsidRPr="001F7F8C" w:rsidRDefault="00E03DFA" w:rsidP="000A4C8D">
            <w:pPr>
              <w:pStyle w:val="Default"/>
              <w:spacing w:line="360" w:lineRule="auto"/>
            </w:pPr>
            <w:r w:rsidRPr="001F7F8C">
              <w:t xml:space="preserve">Materials procurement </w:t>
            </w:r>
          </w:p>
        </w:tc>
        <w:tc>
          <w:tcPr>
            <w:tcW w:w="720" w:type="dxa"/>
            <w:tcBorders>
              <w:right w:val="single" w:sz="4" w:space="0" w:color="auto"/>
            </w:tcBorders>
          </w:tcPr>
          <w:p w14:paraId="3CC51C46"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right w:val="single" w:sz="4" w:space="0" w:color="auto"/>
            </w:tcBorders>
          </w:tcPr>
          <w:p w14:paraId="70DA76AE"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705" w:type="dxa"/>
            <w:tcBorders>
              <w:right w:val="single" w:sz="4" w:space="0" w:color="auto"/>
            </w:tcBorders>
          </w:tcPr>
          <w:p w14:paraId="0807D578"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35" w:type="dxa"/>
            <w:tcBorders>
              <w:right w:val="single" w:sz="4" w:space="0" w:color="auto"/>
            </w:tcBorders>
          </w:tcPr>
          <w:p w14:paraId="2F951192"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04CFD1A1"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left w:val="single" w:sz="4" w:space="0" w:color="auto"/>
              <w:right w:val="single" w:sz="4" w:space="0" w:color="auto"/>
            </w:tcBorders>
          </w:tcPr>
          <w:p w14:paraId="33A9BAD2"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1170E003"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tcBorders>
          </w:tcPr>
          <w:p w14:paraId="324E7EC6"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r>
      <w:tr w:rsidR="00E03DFA" w:rsidRPr="001F7F8C" w14:paraId="181442EB" w14:textId="77777777" w:rsidTr="00E03DFA">
        <w:tc>
          <w:tcPr>
            <w:tcW w:w="540" w:type="dxa"/>
          </w:tcPr>
          <w:p w14:paraId="3D693D18"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4</w:t>
            </w:r>
          </w:p>
        </w:tc>
        <w:tc>
          <w:tcPr>
            <w:tcW w:w="3240" w:type="dxa"/>
          </w:tcPr>
          <w:p w14:paraId="09598F59" w14:textId="77777777" w:rsidR="00E03DFA" w:rsidRPr="001F7F8C" w:rsidRDefault="00E03DFA" w:rsidP="000A4C8D">
            <w:pPr>
              <w:pStyle w:val="Default"/>
              <w:spacing w:line="360" w:lineRule="auto"/>
            </w:pPr>
            <w:r w:rsidRPr="001F7F8C">
              <w:t xml:space="preserve">Technical staff training </w:t>
            </w:r>
          </w:p>
        </w:tc>
        <w:tc>
          <w:tcPr>
            <w:tcW w:w="720" w:type="dxa"/>
            <w:tcBorders>
              <w:right w:val="single" w:sz="4" w:space="0" w:color="auto"/>
            </w:tcBorders>
          </w:tcPr>
          <w:p w14:paraId="4BDD03B3"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right w:val="single" w:sz="4" w:space="0" w:color="auto"/>
            </w:tcBorders>
          </w:tcPr>
          <w:p w14:paraId="78E3D6F8"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705" w:type="dxa"/>
            <w:tcBorders>
              <w:right w:val="single" w:sz="4" w:space="0" w:color="auto"/>
            </w:tcBorders>
          </w:tcPr>
          <w:p w14:paraId="57BAEC57"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35" w:type="dxa"/>
            <w:tcBorders>
              <w:right w:val="single" w:sz="4" w:space="0" w:color="auto"/>
            </w:tcBorders>
          </w:tcPr>
          <w:p w14:paraId="3909B660"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44A64283"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left w:val="single" w:sz="4" w:space="0" w:color="auto"/>
              <w:right w:val="single" w:sz="4" w:space="0" w:color="auto"/>
            </w:tcBorders>
          </w:tcPr>
          <w:p w14:paraId="395279ED"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2C1C46E0"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tcBorders>
          </w:tcPr>
          <w:p w14:paraId="53D7C7AE"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r>
      <w:tr w:rsidR="00E03DFA" w:rsidRPr="001F7F8C" w14:paraId="3FFEA624" w14:textId="77777777" w:rsidTr="00E03DFA">
        <w:tc>
          <w:tcPr>
            <w:tcW w:w="540" w:type="dxa"/>
          </w:tcPr>
          <w:p w14:paraId="5C57E9A4"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5</w:t>
            </w:r>
          </w:p>
        </w:tc>
        <w:tc>
          <w:tcPr>
            <w:tcW w:w="3240" w:type="dxa"/>
          </w:tcPr>
          <w:p w14:paraId="33AB223A" w14:textId="77777777" w:rsidR="00E03DFA" w:rsidRPr="001F7F8C" w:rsidRDefault="00E03DFA" w:rsidP="000A4C8D">
            <w:pPr>
              <w:pStyle w:val="Default"/>
              <w:spacing w:line="360" w:lineRule="auto"/>
            </w:pPr>
            <w:r w:rsidRPr="001F7F8C">
              <w:t xml:space="preserve">Site clearing and Land preparation </w:t>
            </w:r>
          </w:p>
        </w:tc>
        <w:tc>
          <w:tcPr>
            <w:tcW w:w="720" w:type="dxa"/>
            <w:tcBorders>
              <w:right w:val="single" w:sz="4" w:space="0" w:color="auto"/>
            </w:tcBorders>
          </w:tcPr>
          <w:p w14:paraId="474CE941"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right w:val="single" w:sz="4" w:space="0" w:color="auto"/>
            </w:tcBorders>
          </w:tcPr>
          <w:p w14:paraId="6C9D48D0"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05" w:type="dxa"/>
            <w:tcBorders>
              <w:right w:val="single" w:sz="4" w:space="0" w:color="auto"/>
            </w:tcBorders>
          </w:tcPr>
          <w:p w14:paraId="68FF4A79"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735" w:type="dxa"/>
            <w:tcBorders>
              <w:right w:val="single" w:sz="4" w:space="0" w:color="auto"/>
            </w:tcBorders>
          </w:tcPr>
          <w:p w14:paraId="24D8E7FD"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30489B32"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left w:val="single" w:sz="4" w:space="0" w:color="auto"/>
              <w:right w:val="single" w:sz="4" w:space="0" w:color="auto"/>
            </w:tcBorders>
          </w:tcPr>
          <w:p w14:paraId="6C768F2C"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1B5F8C2A"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tcBorders>
          </w:tcPr>
          <w:p w14:paraId="3B90E06E"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r>
      <w:tr w:rsidR="00E03DFA" w:rsidRPr="001F7F8C" w14:paraId="0112DDAD" w14:textId="77777777" w:rsidTr="00E03DFA">
        <w:tc>
          <w:tcPr>
            <w:tcW w:w="540" w:type="dxa"/>
          </w:tcPr>
          <w:p w14:paraId="2738862D"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6</w:t>
            </w:r>
          </w:p>
        </w:tc>
        <w:tc>
          <w:tcPr>
            <w:tcW w:w="3240" w:type="dxa"/>
          </w:tcPr>
          <w:p w14:paraId="3E8030AF" w14:textId="77777777" w:rsidR="00E03DFA" w:rsidRPr="001F7F8C" w:rsidRDefault="00E03DFA" w:rsidP="000A4C8D">
            <w:pPr>
              <w:pStyle w:val="Default"/>
              <w:spacing w:line="360" w:lineRule="auto"/>
            </w:pPr>
            <w:r w:rsidRPr="001F7F8C">
              <w:t xml:space="preserve">Mulberry and Castor plant cultivation </w:t>
            </w:r>
          </w:p>
        </w:tc>
        <w:tc>
          <w:tcPr>
            <w:tcW w:w="720" w:type="dxa"/>
            <w:tcBorders>
              <w:right w:val="single" w:sz="4" w:space="0" w:color="auto"/>
            </w:tcBorders>
          </w:tcPr>
          <w:p w14:paraId="56D8763A"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right w:val="single" w:sz="4" w:space="0" w:color="auto"/>
            </w:tcBorders>
          </w:tcPr>
          <w:p w14:paraId="493C61F1"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05" w:type="dxa"/>
            <w:tcBorders>
              <w:right w:val="single" w:sz="4" w:space="0" w:color="auto"/>
            </w:tcBorders>
          </w:tcPr>
          <w:p w14:paraId="2C863058"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 xml:space="preserve">X </w:t>
            </w:r>
          </w:p>
        </w:tc>
        <w:tc>
          <w:tcPr>
            <w:tcW w:w="735" w:type="dxa"/>
            <w:tcBorders>
              <w:right w:val="single" w:sz="4" w:space="0" w:color="auto"/>
            </w:tcBorders>
          </w:tcPr>
          <w:p w14:paraId="32F978FC"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27A32D4C"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left w:val="single" w:sz="4" w:space="0" w:color="auto"/>
              <w:right w:val="single" w:sz="4" w:space="0" w:color="auto"/>
            </w:tcBorders>
          </w:tcPr>
          <w:p w14:paraId="3A0D769B"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318BE26A"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tcBorders>
          </w:tcPr>
          <w:p w14:paraId="5E79C8A2"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r>
      <w:tr w:rsidR="00E03DFA" w:rsidRPr="001F7F8C" w14:paraId="040CE9EF" w14:textId="77777777" w:rsidTr="00E03DFA">
        <w:tc>
          <w:tcPr>
            <w:tcW w:w="540" w:type="dxa"/>
          </w:tcPr>
          <w:p w14:paraId="4BCEDBC3"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7</w:t>
            </w:r>
          </w:p>
        </w:tc>
        <w:tc>
          <w:tcPr>
            <w:tcW w:w="3240" w:type="dxa"/>
          </w:tcPr>
          <w:p w14:paraId="59D19E3B" w14:textId="77777777" w:rsidR="00E03DFA" w:rsidRPr="001F7F8C" w:rsidRDefault="00E03DFA" w:rsidP="000A4C8D">
            <w:pPr>
              <w:pStyle w:val="Default"/>
              <w:spacing w:line="360" w:lineRule="auto"/>
            </w:pPr>
            <w:r w:rsidRPr="001F7F8C">
              <w:t xml:space="preserve">Silkworm rearing </w:t>
            </w:r>
          </w:p>
        </w:tc>
        <w:tc>
          <w:tcPr>
            <w:tcW w:w="720" w:type="dxa"/>
            <w:tcBorders>
              <w:right w:val="single" w:sz="4" w:space="0" w:color="auto"/>
            </w:tcBorders>
          </w:tcPr>
          <w:p w14:paraId="59B0334B"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right w:val="single" w:sz="4" w:space="0" w:color="auto"/>
            </w:tcBorders>
          </w:tcPr>
          <w:p w14:paraId="57ACB9BC"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05" w:type="dxa"/>
            <w:tcBorders>
              <w:right w:val="single" w:sz="4" w:space="0" w:color="auto"/>
            </w:tcBorders>
          </w:tcPr>
          <w:p w14:paraId="185E33F2"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35" w:type="dxa"/>
            <w:tcBorders>
              <w:right w:val="single" w:sz="4" w:space="0" w:color="auto"/>
            </w:tcBorders>
          </w:tcPr>
          <w:p w14:paraId="70FB8BCD" w14:textId="77777777" w:rsidR="00E03DFA" w:rsidRPr="001F7F8C" w:rsidRDefault="00E03DFA" w:rsidP="00195326">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720" w:type="dxa"/>
            <w:tcBorders>
              <w:left w:val="single" w:sz="4" w:space="0" w:color="auto"/>
              <w:right w:val="single" w:sz="4" w:space="0" w:color="auto"/>
            </w:tcBorders>
          </w:tcPr>
          <w:p w14:paraId="7D2F1CD9"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left w:val="single" w:sz="4" w:space="0" w:color="auto"/>
              <w:right w:val="single" w:sz="4" w:space="0" w:color="auto"/>
            </w:tcBorders>
          </w:tcPr>
          <w:p w14:paraId="1372A7E5"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309FC7CC"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tcBorders>
          </w:tcPr>
          <w:p w14:paraId="7CC09B26"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r>
      <w:tr w:rsidR="00E03DFA" w:rsidRPr="001F7F8C" w14:paraId="52931E09" w14:textId="77777777" w:rsidTr="00E03DFA">
        <w:tc>
          <w:tcPr>
            <w:tcW w:w="540" w:type="dxa"/>
          </w:tcPr>
          <w:p w14:paraId="7E77234D"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8</w:t>
            </w:r>
          </w:p>
        </w:tc>
        <w:tc>
          <w:tcPr>
            <w:tcW w:w="3240" w:type="dxa"/>
          </w:tcPr>
          <w:p w14:paraId="3B924AFE" w14:textId="77777777" w:rsidR="00E03DFA" w:rsidRPr="001F7F8C" w:rsidRDefault="00E03DFA" w:rsidP="000A4C8D">
            <w:pPr>
              <w:pStyle w:val="Default"/>
              <w:spacing w:line="360" w:lineRule="auto"/>
            </w:pPr>
            <w:r w:rsidRPr="001F7F8C">
              <w:t xml:space="preserve">Silk processing </w:t>
            </w:r>
          </w:p>
        </w:tc>
        <w:tc>
          <w:tcPr>
            <w:tcW w:w="720" w:type="dxa"/>
            <w:tcBorders>
              <w:right w:val="single" w:sz="4" w:space="0" w:color="auto"/>
            </w:tcBorders>
          </w:tcPr>
          <w:p w14:paraId="7653BC3A"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right w:val="single" w:sz="4" w:space="0" w:color="auto"/>
            </w:tcBorders>
          </w:tcPr>
          <w:p w14:paraId="0568E1A1"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05" w:type="dxa"/>
            <w:tcBorders>
              <w:right w:val="single" w:sz="4" w:space="0" w:color="auto"/>
            </w:tcBorders>
          </w:tcPr>
          <w:p w14:paraId="23A487FA"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35" w:type="dxa"/>
            <w:tcBorders>
              <w:right w:val="single" w:sz="4" w:space="0" w:color="auto"/>
            </w:tcBorders>
          </w:tcPr>
          <w:p w14:paraId="7A0134EB"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1B5816EE"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810" w:type="dxa"/>
            <w:tcBorders>
              <w:left w:val="single" w:sz="4" w:space="0" w:color="auto"/>
              <w:right w:val="single" w:sz="4" w:space="0" w:color="auto"/>
            </w:tcBorders>
          </w:tcPr>
          <w:p w14:paraId="1D74702B"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16FFF4F2"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tcBorders>
          </w:tcPr>
          <w:p w14:paraId="74649ACA"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r>
      <w:tr w:rsidR="00E03DFA" w:rsidRPr="001F7F8C" w14:paraId="5EB28A73" w14:textId="77777777" w:rsidTr="00E03DFA">
        <w:tc>
          <w:tcPr>
            <w:tcW w:w="540" w:type="dxa"/>
          </w:tcPr>
          <w:p w14:paraId="70F41369"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9</w:t>
            </w:r>
          </w:p>
        </w:tc>
        <w:tc>
          <w:tcPr>
            <w:tcW w:w="3240" w:type="dxa"/>
          </w:tcPr>
          <w:p w14:paraId="5E99A2AC" w14:textId="1F0332CD" w:rsidR="00E03DFA" w:rsidRPr="001F7F8C" w:rsidRDefault="00E03DFA" w:rsidP="000A4C8D">
            <w:pPr>
              <w:pStyle w:val="Default"/>
              <w:spacing w:line="360" w:lineRule="auto"/>
            </w:pPr>
            <w:r w:rsidRPr="001F7F8C">
              <w:t>Weaving &amp; cloth making</w:t>
            </w:r>
          </w:p>
        </w:tc>
        <w:tc>
          <w:tcPr>
            <w:tcW w:w="720" w:type="dxa"/>
            <w:tcBorders>
              <w:right w:val="single" w:sz="4" w:space="0" w:color="auto"/>
            </w:tcBorders>
          </w:tcPr>
          <w:p w14:paraId="47028051"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right w:val="single" w:sz="4" w:space="0" w:color="auto"/>
            </w:tcBorders>
          </w:tcPr>
          <w:p w14:paraId="4601897A"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05" w:type="dxa"/>
            <w:tcBorders>
              <w:right w:val="single" w:sz="4" w:space="0" w:color="auto"/>
            </w:tcBorders>
          </w:tcPr>
          <w:p w14:paraId="4403F64C"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35" w:type="dxa"/>
            <w:tcBorders>
              <w:right w:val="single" w:sz="4" w:space="0" w:color="auto"/>
            </w:tcBorders>
          </w:tcPr>
          <w:p w14:paraId="670C8771"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66B4DEFA"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810" w:type="dxa"/>
            <w:tcBorders>
              <w:left w:val="single" w:sz="4" w:space="0" w:color="auto"/>
              <w:right w:val="single" w:sz="4" w:space="0" w:color="auto"/>
            </w:tcBorders>
          </w:tcPr>
          <w:p w14:paraId="43DB105C"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720" w:type="dxa"/>
            <w:tcBorders>
              <w:left w:val="single" w:sz="4" w:space="0" w:color="auto"/>
              <w:right w:val="single" w:sz="4" w:space="0" w:color="auto"/>
            </w:tcBorders>
          </w:tcPr>
          <w:p w14:paraId="460F76B5"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720" w:type="dxa"/>
            <w:tcBorders>
              <w:left w:val="single" w:sz="4" w:space="0" w:color="auto"/>
            </w:tcBorders>
          </w:tcPr>
          <w:p w14:paraId="5A49DD10" w14:textId="77777777" w:rsidR="00E03DFA" w:rsidRPr="001F7F8C" w:rsidRDefault="00E03DFA" w:rsidP="00195326">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r>
      <w:tr w:rsidR="00E03DFA" w:rsidRPr="001F7F8C" w14:paraId="64988D1C" w14:textId="77777777" w:rsidTr="00E03DFA">
        <w:tc>
          <w:tcPr>
            <w:tcW w:w="540" w:type="dxa"/>
          </w:tcPr>
          <w:p w14:paraId="02763D3D"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10</w:t>
            </w:r>
          </w:p>
        </w:tc>
        <w:tc>
          <w:tcPr>
            <w:tcW w:w="3240" w:type="dxa"/>
          </w:tcPr>
          <w:p w14:paraId="0D181060" w14:textId="77777777" w:rsidR="00E03DFA" w:rsidRPr="001F7F8C" w:rsidRDefault="00E03DFA" w:rsidP="000A4C8D">
            <w:pPr>
              <w:pStyle w:val="Default"/>
              <w:spacing w:line="360" w:lineRule="auto"/>
            </w:pPr>
            <w:r w:rsidRPr="001F7F8C">
              <w:t>Marketing</w:t>
            </w:r>
          </w:p>
        </w:tc>
        <w:tc>
          <w:tcPr>
            <w:tcW w:w="720" w:type="dxa"/>
            <w:tcBorders>
              <w:right w:val="single" w:sz="4" w:space="0" w:color="auto"/>
            </w:tcBorders>
          </w:tcPr>
          <w:p w14:paraId="6F38E3BA"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right w:val="single" w:sz="4" w:space="0" w:color="auto"/>
            </w:tcBorders>
          </w:tcPr>
          <w:p w14:paraId="748557E2"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05" w:type="dxa"/>
            <w:tcBorders>
              <w:right w:val="single" w:sz="4" w:space="0" w:color="auto"/>
            </w:tcBorders>
          </w:tcPr>
          <w:p w14:paraId="3A897DCD"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35" w:type="dxa"/>
            <w:tcBorders>
              <w:right w:val="single" w:sz="4" w:space="0" w:color="auto"/>
            </w:tcBorders>
          </w:tcPr>
          <w:p w14:paraId="47ABEF53"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720" w:type="dxa"/>
            <w:tcBorders>
              <w:left w:val="single" w:sz="4" w:space="0" w:color="auto"/>
              <w:right w:val="single" w:sz="4" w:space="0" w:color="auto"/>
            </w:tcBorders>
          </w:tcPr>
          <w:p w14:paraId="2A09126E" w14:textId="77777777" w:rsidR="00E03DFA" w:rsidRPr="001F7F8C" w:rsidRDefault="00E03DFA" w:rsidP="001F7F8C">
            <w:pPr>
              <w:spacing w:line="360" w:lineRule="auto"/>
              <w:jc w:val="both"/>
              <w:textAlignment w:val="baseline"/>
              <w:rPr>
                <w:rFonts w:ascii="Times New Roman" w:hAnsi="Times New Roman" w:cs="Times New Roman"/>
                <w:sz w:val="24"/>
                <w:szCs w:val="24"/>
              </w:rPr>
            </w:pPr>
          </w:p>
        </w:tc>
        <w:tc>
          <w:tcPr>
            <w:tcW w:w="810" w:type="dxa"/>
            <w:tcBorders>
              <w:left w:val="single" w:sz="4" w:space="0" w:color="auto"/>
              <w:right w:val="single" w:sz="4" w:space="0" w:color="auto"/>
            </w:tcBorders>
          </w:tcPr>
          <w:p w14:paraId="3914C02E"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720" w:type="dxa"/>
            <w:tcBorders>
              <w:left w:val="single" w:sz="4" w:space="0" w:color="auto"/>
              <w:right w:val="single" w:sz="4" w:space="0" w:color="auto"/>
            </w:tcBorders>
          </w:tcPr>
          <w:p w14:paraId="6C1D83B8" w14:textId="77777777" w:rsidR="00E03DFA" w:rsidRPr="001F7F8C" w:rsidRDefault="00E03DFA" w:rsidP="001F7F8C">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X</w:t>
            </w:r>
          </w:p>
        </w:tc>
        <w:tc>
          <w:tcPr>
            <w:tcW w:w="720" w:type="dxa"/>
            <w:tcBorders>
              <w:left w:val="single" w:sz="4" w:space="0" w:color="auto"/>
            </w:tcBorders>
          </w:tcPr>
          <w:p w14:paraId="43530FF9" w14:textId="77777777" w:rsidR="00E03DFA" w:rsidRPr="001F7F8C" w:rsidRDefault="00E03DFA" w:rsidP="00195326">
            <w:pPr>
              <w:spacing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 xml:space="preserve">X </w:t>
            </w:r>
          </w:p>
        </w:tc>
      </w:tr>
    </w:tbl>
    <w:p w14:paraId="4B6A5A37" w14:textId="77777777" w:rsidR="003C51BD" w:rsidRDefault="00953B5D" w:rsidP="003C51BD">
      <w:pPr>
        <w:shd w:val="clear" w:color="auto" w:fill="FFFFFF"/>
        <w:spacing w:before="240" w:after="240" w:line="360" w:lineRule="auto"/>
        <w:textAlignment w:val="baseline"/>
        <w:rPr>
          <w:rFonts w:ascii="Times New Roman" w:hAnsi="Times New Roman" w:cs="Times New Roman"/>
          <w:sz w:val="24"/>
          <w:szCs w:val="24"/>
        </w:rPr>
        <w:sectPr w:rsidR="003C51BD" w:rsidSect="00E03DFA">
          <w:pgSz w:w="12240" w:h="15840"/>
          <w:pgMar w:top="1440" w:right="1440" w:bottom="1440" w:left="1440" w:header="720" w:footer="720" w:gutter="0"/>
          <w:cols w:space="720"/>
          <w:docGrid w:linePitch="360"/>
        </w:sectPr>
      </w:pPr>
      <w:r w:rsidRPr="001F7F8C">
        <w:rPr>
          <w:rFonts w:ascii="Times New Roman" w:hAnsi="Times New Roman" w:cs="Times New Roman"/>
          <w:sz w:val="24"/>
          <w:szCs w:val="24"/>
        </w:rPr>
        <w:t>NB: the beginning of 1</w:t>
      </w:r>
      <w:r w:rsidRPr="001F7F8C">
        <w:rPr>
          <w:rFonts w:ascii="Times New Roman" w:hAnsi="Times New Roman" w:cs="Times New Roman"/>
          <w:sz w:val="24"/>
          <w:szCs w:val="24"/>
          <w:vertAlign w:val="superscript"/>
        </w:rPr>
        <w:t>st</w:t>
      </w:r>
      <w:r w:rsidRPr="001F7F8C">
        <w:rPr>
          <w:rFonts w:ascii="Times New Roman" w:hAnsi="Times New Roman" w:cs="Times New Roman"/>
          <w:sz w:val="24"/>
          <w:szCs w:val="24"/>
        </w:rPr>
        <w:t xml:space="preserve"> quarter of 2023 is considered to be</w:t>
      </w:r>
      <w:r w:rsidR="003C51BD">
        <w:rPr>
          <w:rFonts w:ascii="Times New Roman" w:hAnsi="Times New Roman" w:cs="Times New Roman"/>
          <w:sz w:val="24"/>
          <w:szCs w:val="24"/>
        </w:rPr>
        <w:t xml:space="preserve"> October </w:t>
      </w:r>
    </w:p>
    <w:p w14:paraId="4A13D12A" w14:textId="77777777" w:rsidR="00E03DFA" w:rsidRPr="002703EB" w:rsidRDefault="00B86BA7" w:rsidP="00E03DFA">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Table</w:t>
      </w:r>
      <w:r w:rsidR="00E03DFA" w:rsidRPr="002703EB">
        <w:rPr>
          <w:rFonts w:ascii="Times New Roman" w:hAnsi="Times New Roman" w:cs="Times New Roman"/>
          <w:b/>
          <w:sz w:val="24"/>
          <w:szCs w:val="24"/>
        </w:rPr>
        <w:t xml:space="preserve"> 2: Operating expense </w:t>
      </w:r>
      <w:r w:rsidR="00F75156">
        <w:rPr>
          <w:rFonts w:ascii="Times New Roman" w:hAnsi="Times New Roman" w:cs="Times New Roman"/>
          <w:b/>
          <w:sz w:val="24"/>
          <w:szCs w:val="24"/>
        </w:rPr>
        <w:t xml:space="preserve">of </w:t>
      </w:r>
      <w:r>
        <w:rPr>
          <w:rFonts w:ascii="Times New Roman" w:hAnsi="Times New Roman" w:cs="Times New Roman"/>
          <w:b/>
          <w:sz w:val="24"/>
          <w:szCs w:val="24"/>
        </w:rPr>
        <w:t xml:space="preserve">the two years </w:t>
      </w:r>
    </w:p>
    <w:tbl>
      <w:tblPr>
        <w:tblStyle w:val="TableGrid"/>
        <w:tblW w:w="0" w:type="auto"/>
        <w:tblLook w:val="04A0" w:firstRow="1" w:lastRow="0" w:firstColumn="1" w:lastColumn="0" w:noHBand="0" w:noVBand="1"/>
      </w:tblPr>
      <w:tblGrid>
        <w:gridCol w:w="3888"/>
        <w:gridCol w:w="1350"/>
        <w:gridCol w:w="1530"/>
      </w:tblGrid>
      <w:tr w:rsidR="00FA1786" w:rsidRPr="002703EB" w14:paraId="0000960C" w14:textId="77777777" w:rsidTr="00FA1786">
        <w:tc>
          <w:tcPr>
            <w:tcW w:w="6768" w:type="dxa"/>
            <w:gridSpan w:val="3"/>
            <w:tcBorders>
              <w:right w:val="single" w:sz="4" w:space="0" w:color="auto"/>
            </w:tcBorders>
          </w:tcPr>
          <w:p w14:paraId="754C0249" w14:textId="77777777" w:rsidR="00FA1786" w:rsidRPr="002703EB" w:rsidRDefault="00FA1786" w:rsidP="006D735B">
            <w:pPr>
              <w:spacing w:line="360" w:lineRule="auto"/>
              <w:jc w:val="both"/>
              <w:rPr>
                <w:rFonts w:ascii="Times New Roman" w:hAnsi="Times New Roman" w:cs="Times New Roman"/>
                <w:b/>
                <w:sz w:val="24"/>
                <w:szCs w:val="24"/>
              </w:rPr>
            </w:pPr>
            <w:r w:rsidRPr="002703EB">
              <w:rPr>
                <w:rFonts w:ascii="Times New Roman" w:hAnsi="Times New Roman" w:cs="Times New Roman"/>
                <w:b/>
                <w:sz w:val="24"/>
                <w:szCs w:val="24"/>
              </w:rPr>
              <w:t xml:space="preserve">Operating expense estimation </w:t>
            </w:r>
          </w:p>
        </w:tc>
      </w:tr>
      <w:tr w:rsidR="00FA1786" w:rsidRPr="002703EB" w14:paraId="1E0C18EE" w14:textId="77777777" w:rsidTr="00FA1786">
        <w:tc>
          <w:tcPr>
            <w:tcW w:w="3888" w:type="dxa"/>
            <w:vMerge w:val="restart"/>
          </w:tcPr>
          <w:p w14:paraId="3188F0A6" w14:textId="77777777" w:rsidR="00FA1786" w:rsidRPr="008E73A0" w:rsidRDefault="00FA1786" w:rsidP="006D735B">
            <w:pPr>
              <w:spacing w:line="360" w:lineRule="auto"/>
              <w:contextualSpacing/>
              <w:jc w:val="both"/>
              <w:rPr>
                <w:rFonts w:ascii="Times New Roman" w:hAnsi="Times New Roman" w:cs="Times New Roman"/>
                <w:b/>
                <w:sz w:val="24"/>
                <w:szCs w:val="24"/>
                <w:lang w:val="am-ET"/>
              </w:rPr>
            </w:pPr>
            <w:r w:rsidRPr="008E73A0">
              <w:rPr>
                <w:rFonts w:ascii="Times New Roman" w:hAnsi="Times New Roman" w:cs="Times New Roman"/>
                <w:b/>
                <w:sz w:val="24"/>
                <w:szCs w:val="24"/>
                <w:lang w:val="am-ET"/>
              </w:rPr>
              <w:t>Items</w:t>
            </w:r>
          </w:p>
        </w:tc>
        <w:tc>
          <w:tcPr>
            <w:tcW w:w="2880" w:type="dxa"/>
            <w:gridSpan w:val="2"/>
            <w:tcBorders>
              <w:right w:val="single" w:sz="4" w:space="0" w:color="auto"/>
            </w:tcBorders>
          </w:tcPr>
          <w:p w14:paraId="6D84E32D" w14:textId="77777777" w:rsidR="00FA1786" w:rsidRPr="008E73A0" w:rsidRDefault="00FA1786" w:rsidP="006D735B">
            <w:pPr>
              <w:spacing w:line="360" w:lineRule="auto"/>
              <w:contextualSpacing/>
              <w:jc w:val="both"/>
              <w:rPr>
                <w:rFonts w:ascii="Times New Roman" w:hAnsi="Times New Roman" w:cs="Times New Roman"/>
                <w:b/>
                <w:sz w:val="24"/>
                <w:szCs w:val="24"/>
              </w:rPr>
            </w:pPr>
            <w:r w:rsidRPr="008E73A0">
              <w:rPr>
                <w:rFonts w:ascii="Times New Roman" w:hAnsi="Times New Roman" w:cs="Times New Roman"/>
                <w:b/>
                <w:sz w:val="24"/>
                <w:szCs w:val="24"/>
              </w:rPr>
              <w:t>Years</w:t>
            </w:r>
          </w:p>
        </w:tc>
      </w:tr>
      <w:tr w:rsidR="00FA1786" w:rsidRPr="002703EB" w14:paraId="6142B30E" w14:textId="77777777" w:rsidTr="00FA1786">
        <w:tc>
          <w:tcPr>
            <w:tcW w:w="3888" w:type="dxa"/>
            <w:vMerge/>
          </w:tcPr>
          <w:p w14:paraId="5125255F" w14:textId="77777777" w:rsidR="00FA1786" w:rsidRPr="008E73A0" w:rsidRDefault="00FA1786" w:rsidP="006D735B">
            <w:pPr>
              <w:spacing w:line="360" w:lineRule="auto"/>
              <w:contextualSpacing/>
              <w:jc w:val="both"/>
              <w:rPr>
                <w:rFonts w:ascii="Times New Roman" w:hAnsi="Times New Roman" w:cs="Times New Roman"/>
                <w:b/>
                <w:sz w:val="24"/>
                <w:szCs w:val="24"/>
              </w:rPr>
            </w:pPr>
          </w:p>
        </w:tc>
        <w:tc>
          <w:tcPr>
            <w:tcW w:w="1350" w:type="dxa"/>
          </w:tcPr>
          <w:p w14:paraId="19178F39" w14:textId="77777777" w:rsidR="00FA1786" w:rsidRPr="002703EB" w:rsidRDefault="00FA1786" w:rsidP="006D735B">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2023</w:t>
            </w:r>
          </w:p>
        </w:tc>
        <w:tc>
          <w:tcPr>
            <w:tcW w:w="1530" w:type="dxa"/>
            <w:tcBorders>
              <w:right w:val="single" w:sz="4" w:space="0" w:color="auto"/>
            </w:tcBorders>
          </w:tcPr>
          <w:p w14:paraId="37DE2BCA" w14:textId="77777777" w:rsidR="00FA1786" w:rsidRPr="002703EB" w:rsidRDefault="00FA1786" w:rsidP="006D735B">
            <w:pPr>
              <w:spacing w:line="360" w:lineRule="auto"/>
              <w:jc w:val="both"/>
              <w:rPr>
                <w:rFonts w:ascii="Times New Roman" w:hAnsi="Times New Roman" w:cs="Times New Roman"/>
                <w:b/>
                <w:sz w:val="24"/>
                <w:szCs w:val="24"/>
              </w:rPr>
            </w:pPr>
            <w:r>
              <w:rPr>
                <w:rFonts w:ascii="Times New Roman" w:hAnsi="Times New Roman" w:cs="Times New Roman"/>
                <w:b/>
                <w:sz w:val="24"/>
                <w:szCs w:val="24"/>
              </w:rPr>
              <w:t>2024</w:t>
            </w:r>
          </w:p>
        </w:tc>
      </w:tr>
      <w:tr w:rsidR="00FA1786" w:rsidRPr="002703EB" w14:paraId="425D3041" w14:textId="77777777" w:rsidTr="00FA1786">
        <w:tc>
          <w:tcPr>
            <w:tcW w:w="3888" w:type="dxa"/>
          </w:tcPr>
          <w:p w14:paraId="56DC15A6"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lang w:val="am-ET"/>
              </w:rPr>
              <w:t>Labour</w:t>
            </w:r>
          </w:p>
        </w:tc>
        <w:tc>
          <w:tcPr>
            <w:tcW w:w="1350" w:type="dxa"/>
          </w:tcPr>
          <w:p w14:paraId="54375AEB" w14:textId="77777777" w:rsidR="00FA1786" w:rsidRPr="002703EB" w:rsidRDefault="00FA1786" w:rsidP="006D735B">
            <w:pPr>
              <w:spacing w:line="360" w:lineRule="auto"/>
              <w:contextualSpacing/>
              <w:jc w:val="both"/>
              <w:rPr>
                <w:rFonts w:ascii="Times New Roman" w:hAnsi="Times New Roman" w:cs="Times New Roman"/>
                <w:sz w:val="24"/>
                <w:szCs w:val="24"/>
                <w:lang w:val="am-ET"/>
              </w:rPr>
            </w:pPr>
            <w:r>
              <w:rPr>
                <w:rFonts w:ascii="Times New Roman" w:hAnsi="Times New Roman" w:cs="Times New Roman"/>
                <w:sz w:val="24"/>
                <w:szCs w:val="24"/>
              </w:rPr>
              <w:t>6</w:t>
            </w:r>
            <w:r w:rsidRPr="002703EB">
              <w:rPr>
                <w:rFonts w:ascii="Times New Roman" w:hAnsi="Times New Roman" w:cs="Times New Roman"/>
                <w:sz w:val="24"/>
                <w:szCs w:val="24"/>
              </w:rPr>
              <w:t xml:space="preserve">0000 </w:t>
            </w:r>
          </w:p>
        </w:tc>
        <w:tc>
          <w:tcPr>
            <w:tcW w:w="1530" w:type="dxa"/>
            <w:tcBorders>
              <w:right w:val="single" w:sz="4" w:space="0" w:color="auto"/>
            </w:tcBorders>
          </w:tcPr>
          <w:p w14:paraId="6AA7CC80" w14:textId="77777777" w:rsidR="00FA1786" w:rsidRDefault="00FA1786" w:rsidP="006D735B">
            <w:r w:rsidRPr="008A66B4">
              <w:rPr>
                <w:rFonts w:ascii="Times New Roman" w:hAnsi="Times New Roman" w:cs="Times New Roman"/>
                <w:sz w:val="24"/>
                <w:szCs w:val="24"/>
              </w:rPr>
              <w:t xml:space="preserve">60000 </w:t>
            </w:r>
          </w:p>
        </w:tc>
      </w:tr>
      <w:tr w:rsidR="00FA1786" w:rsidRPr="002703EB" w14:paraId="060A3F86" w14:textId="77777777" w:rsidTr="00FA1786">
        <w:tc>
          <w:tcPr>
            <w:tcW w:w="3888" w:type="dxa"/>
          </w:tcPr>
          <w:p w14:paraId="75EC22BF"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 xml:space="preserve">Organic fertilizer </w:t>
            </w:r>
          </w:p>
        </w:tc>
        <w:tc>
          <w:tcPr>
            <w:tcW w:w="1350" w:type="dxa"/>
          </w:tcPr>
          <w:p w14:paraId="7EFDF577" w14:textId="77777777" w:rsidR="00FA1786" w:rsidRPr="002703EB" w:rsidRDefault="00FA1786" w:rsidP="006D735B">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w:t>
            </w:r>
            <w:r w:rsidRPr="002703EB">
              <w:rPr>
                <w:rFonts w:ascii="Times New Roman" w:hAnsi="Times New Roman" w:cs="Times New Roman"/>
                <w:sz w:val="24"/>
                <w:szCs w:val="24"/>
              </w:rPr>
              <w:t xml:space="preserve">00 </w:t>
            </w:r>
          </w:p>
        </w:tc>
        <w:tc>
          <w:tcPr>
            <w:tcW w:w="1530" w:type="dxa"/>
            <w:tcBorders>
              <w:right w:val="single" w:sz="4" w:space="0" w:color="auto"/>
            </w:tcBorders>
          </w:tcPr>
          <w:p w14:paraId="6FBECEA3" w14:textId="77777777" w:rsidR="00FA1786" w:rsidRDefault="00FA1786" w:rsidP="006D735B">
            <w:r w:rsidRPr="00436AC2">
              <w:rPr>
                <w:rFonts w:ascii="Times New Roman" w:hAnsi="Times New Roman" w:cs="Times New Roman"/>
                <w:sz w:val="24"/>
                <w:szCs w:val="24"/>
              </w:rPr>
              <w:t xml:space="preserve">200 </w:t>
            </w:r>
          </w:p>
        </w:tc>
      </w:tr>
      <w:tr w:rsidR="00FA1786" w:rsidRPr="002703EB" w14:paraId="0555F712" w14:textId="77777777" w:rsidTr="00FA1786">
        <w:tc>
          <w:tcPr>
            <w:tcW w:w="3888" w:type="dxa"/>
          </w:tcPr>
          <w:p w14:paraId="5233B858"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 xml:space="preserve">Chemical (caustic soda)  </w:t>
            </w:r>
          </w:p>
        </w:tc>
        <w:tc>
          <w:tcPr>
            <w:tcW w:w="1350" w:type="dxa"/>
          </w:tcPr>
          <w:p w14:paraId="2533D872"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3000</w:t>
            </w:r>
          </w:p>
        </w:tc>
        <w:tc>
          <w:tcPr>
            <w:tcW w:w="1530" w:type="dxa"/>
            <w:tcBorders>
              <w:right w:val="single" w:sz="4" w:space="0" w:color="auto"/>
            </w:tcBorders>
          </w:tcPr>
          <w:p w14:paraId="51034409"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3000</w:t>
            </w:r>
          </w:p>
        </w:tc>
      </w:tr>
      <w:tr w:rsidR="00FA1786" w:rsidRPr="002703EB" w14:paraId="20C57228" w14:textId="77777777" w:rsidTr="00FA1786">
        <w:tc>
          <w:tcPr>
            <w:tcW w:w="3888" w:type="dxa"/>
          </w:tcPr>
          <w:p w14:paraId="4DF4334C"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 xml:space="preserve">Cotton </w:t>
            </w:r>
            <w:r>
              <w:rPr>
                <w:rFonts w:ascii="Times New Roman" w:hAnsi="Times New Roman" w:cs="Times New Roman"/>
                <w:sz w:val="24"/>
                <w:szCs w:val="24"/>
              </w:rPr>
              <w:t xml:space="preserve">yarn </w:t>
            </w:r>
            <w:r w:rsidRPr="002703EB">
              <w:rPr>
                <w:rFonts w:ascii="Times New Roman" w:hAnsi="Times New Roman" w:cs="Times New Roman"/>
                <w:sz w:val="24"/>
                <w:szCs w:val="24"/>
              </w:rPr>
              <w:t>cost (purchasing)</w:t>
            </w:r>
          </w:p>
        </w:tc>
        <w:tc>
          <w:tcPr>
            <w:tcW w:w="1350" w:type="dxa"/>
          </w:tcPr>
          <w:p w14:paraId="2C60C892" w14:textId="77777777" w:rsidR="00FA1786" w:rsidRDefault="00FA1786" w:rsidP="006D735B">
            <w:r w:rsidRPr="00564559">
              <w:rPr>
                <w:rFonts w:ascii="Times New Roman" w:hAnsi="Times New Roman" w:cs="Times New Roman"/>
                <w:sz w:val="24"/>
                <w:szCs w:val="24"/>
              </w:rPr>
              <w:t>105000</w:t>
            </w:r>
          </w:p>
        </w:tc>
        <w:tc>
          <w:tcPr>
            <w:tcW w:w="1530" w:type="dxa"/>
            <w:tcBorders>
              <w:right w:val="single" w:sz="4" w:space="0" w:color="auto"/>
            </w:tcBorders>
          </w:tcPr>
          <w:p w14:paraId="17FB5A57" w14:textId="77777777" w:rsidR="00FA1786" w:rsidRDefault="00FA1786" w:rsidP="006D735B">
            <w:r w:rsidRPr="00564559">
              <w:rPr>
                <w:rFonts w:ascii="Times New Roman" w:hAnsi="Times New Roman" w:cs="Times New Roman"/>
                <w:sz w:val="24"/>
                <w:szCs w:val="24"/>
              </w:rPr>
              <w:t>105000</w:t>
            </w:r>
          </w:p>
        </w:tc>
      </w:tr>
      <w:tr w:rsidR="00FA1786" w:rsidRPr="002703EB" w14:paraId="4617EFF9" w14:textId="77777777" w:rsidTr="00FA1786">
        <w:tc>
          <w:tcPr>
            <w:tcW w:w="3888" w:type="dxa"/>
          </w:tcPr>
          <w:p w14:paraId="51B924FF"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Salary</w:t>
            </w:r>
          </w:p>
        </w:tc>
        <w:tc>
          <w:tcPr>
            <w:tcW w:w="1350" w:type="dxa"/>
          </w:tcPr>
          <w:p w14:paraId="46CD3AE1" w14:textId="77777777" w:rsidR="00FA1786" w:rsidRPr="00D85772" w:rsidRDefault="00435E07" w:rsidP="006D735B">
            <w:pPr>
              <w:spacing w:line="360" w:lineRule="auto"/>
              <w:contextualSpacing/>
              <w:jc w:val="both"/>
              <w:rPr>
                <w:rFonts w:ascii="Times New Roman" w:hAnsi="Times New Roman" w:cs="Times New Roman"/>
                <w:color w:val="FF0000"/>
                <w:sz w:val="24"/>
                <w:szCs w:val="24"/>
                <w:lang w:val="am-ET"/>
              </w:rPr>
            </w:pPr>
            <w:r w:rsidRPr="00D85772">
              <w:rPr>
                <w:rFonts w:ascii="Times New Roman" w:hAnsi="Times New Roman" w:cs="Times New Roman"/>
                <w:sz w:val="24"/>
                <w:szCs w:val="24"/>
              </w:rPr>
              <w:fldChar w:fldCharType="begin"/>
            </w:r>
            <w:r w:rsidR="00FA1786" w:rsidRPr="00D85772">
              <w:rPr>
                <w:rFonts w:ascii="Times New Roman" w:hAnsi="Times New Roman" w:cs="Times New Roman"/>
                <w:sz w:val="24"/>
                <w:szCs w:val="24"/>
              </w:rPr>
              <w:instrText xml:space="preserve"> =SUM(ABOVE) </w:instrText>
            </w:r>
            <w:r w:rsidRPr="00D85772">
              <w:rPr>
                <w:rFonts w:ascii="Times New Roman" w:hAnsi="Times New Roman" w:cs="Times New Roman"/>
                <w:sz w:val="24"/>
                <w:szCs w:val="24"/>
              </w:rPr>
              <w:fldChar w:fldCharType="separate"/>
            </w:r>
            <w:r w:rsidR="00FA1786" w:rsidRPr="00D85772">
              <w:rPr>
                <w:rFonts w:ascii="Times New Roman" w:hAnsi="Times New Roman" w:cs="Times New Roman"/>
                <w:noProof/>
                <w:sz w:val="24"/>
                <w:szCs w:val="24"/>
              </w:rPr>
              <w:t>2724000</w:t>
            </w:r>
            <w:r w:rsidRPr="00D85772">
              <w:rPr>
                <w:rFonts w:ascii="Times New Roman" w:hAnsi="Times New Roman" w:cs="Times New Roman"/>
                <w:sz w:val="24"/>
                <w:szCs w:val="24"/>
              </w:rPr>
              <w:fldChar w:fldCharType="end"/>
            </w:r>
          </w:p>
        </w:tc>
        <w:tc>
          <w:tcPr>
            <w:tcW w:w="1530" w:type="dxa"/>
            <w:tcBorders>
              <w:right w:val="single" w:sz="4" w:space="0" w:color="auto"/>
            </w:tcBorders>
          </w:tcPr>
          <w:p w14:paraId="4A58A753" w14:textId="77777777" w:rsidR="00FA1786" w:rsidRPr="0097481B" w:rsidRDefault="00FA1786" w:rsidP="006D735B">
            <w:pPr>
              <w:spacing w:line="360" w:lineRule="auto"/>
              <w:contextualSpacing/>
              <w:jc w:val="both"/>
              <w:rPr>
                <w:rFonts w:ascii="Times New Roman" w:hAnsi="Times New Roman" w:cs="Times New Roman"/>
                <w:sz w:val="24"/>
                <w:szCs w:val="24"/>
                <w:lang w:val="am-ET"/>
              </w:rPr>
            </w:pPr>
            <w:r w:rsidRPr="0097481B">
              <w:rPr>
                <w:rFonts w:ascii="Times New Roman" w:hAnsi="Times New Roman" w:cs="Times New Roman"/>
                <w:sz w:val="24"/>
                <w:szCs w:val="24"/>
                <w:lang w:val="am-ET"/>
              </w:rPr>
              <w:t>2726000</w:t>
            </w:r>
          </w:p>
        </w:tc>
      </w:tr>
      <w:tr w:rsidR="00FA1786" w:rsidRPr="002703EB" w14:paraId="301D266B" w14:textId="77777777" w:rsidTr="00FA1786">
        <w:tc>
          <w:tcPr>
            <w:tcW w:w="3888" w:type="dxa"/>
          </w:tcPr>
          <w:p w14:paraId="1F5DEE9D"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Transport and per diem</w:t>
            </w:r>
          </w:p>
        </w:tc>
        <w:tc>
          <w:tcPr>
            <w:tcW w:w="1350" w:type="dxa"/>
          </w:tcPr>
          <w:p w14:paraId="7197B7A0" w14:textId="77777777" w:rsidR="00FA1786" w:rsidRPr="00BE12E0" w:rsidRDefault="00FA1786" w:rsidP="006D735B">
            <w:pPr>
              <w:spacing w:line="360" w:lineRule="auto"/>
              <w:contextualSpacing/>
              <w:jc w:val="both"/>
              <w:rPr>
                <w:rFonts w:ascii="Times New Roman" w:hAnsi="Times New Roman" w:cs="Times New Roman"/>
                <w:sz w:val="24"/>
                <w:szCs w:val="24"/>
              </w:rPr>
            </w:pPr>
            <w:r w:rsidRPr="00BE12E0">
              <w:rPr>
                <w:rFonts w:ascii="Times New Roman" w:hAnsi="Times New Roman" w:cs="Times New Roman"/>
                <w:sz w:val="24"/>
                <w:szCs w:val="24"/>
              </w:rPr>
              <w:t>4000</w:t>
            </w:r>
          </w:p>
        </w:tc>
        <w:tc>
          <w:tcPr>
            <w:tcW w:w="1530" w:type="dxa"/>
            <w:tcBorders>
              <w:right w:val="single" w:sz="4" w:space="0" w:color="auto"/>
            </w:tcBorders>
          </w:tcPr>
          <w:p w14:paraId="646C76F9" w14:textId="77777777" w:rsidR="00FA1786" w:rsidRPr="00BE12E0" w:rsidRDefault="00FA1786" w:rsidP="006D735B">
            <w:r w:rsidRPr="00BE12E0">
              <w:rPr>
                <w:rFonts w:ascii="Times New Roman" w:hAnsi="Times New Roman" w:cs="Times New Roman"/>
                <w:sz w:val="24"/>
                <w:szCs w:val="24"/>
              </w:rPr>
              <w:t>4000</w:t>
            </w:r>
          </w:p>
        </w:tc>
      </w:tr>
      <w:tr w:rsidR="00FA1786" w:rsidRPr="002703EB" w14:paraId="4E70DB15" w14:textId="77777777" w:rsidTr="00FA1786">
        <w:tc>
          <w:tcPr>
            <w:tcW w:w="3888" w:type="dxa"/>
          </w:tcPr>
          <w:p w14:paraId="6957A94A"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 xml:space="preserve">Stationery </w:t>
            </w:r>
          </w:p>
        </w:tc>
        <w:tc>
          <w:tcPr>
            <w:tcW w:w="1350" w:type="dxa"/>
          </w:tcPr>
          <w:p w14:paraId="63067497" w14:textId="77777777" w:rsidR="00FA1786" w:rsidRPr="00503CA5" w:rsidRDefault="00FA1786" w:rsidP="006D735B">
            <w:pPr>
              <w:spacing w:line="360" w:lineRule="auto"/>
              <w:contextualSpacing/>
              <w:jc w:val="both"/>
              <w:rPr>
                <w:rFonts w:ascii="Times New Roman" w:hAnsi="Times New Roman" w:cs="Times New Roman"/>
                <w:sz w:val="24"/>
                <w:szCs w:val="24"/>
              </w:rPr>
            </w:pPr>
            <w:r w:rsidRPr="00503CA5">
              <w:rPr>
                <w:rFonts w:ascii="Times New Roman" w:hAnsi="Times New Roman" w:cs="Times New Roman"/>
                <w:sz w:val="24"/>
                <w:szCs w:val="24"/>
              </w:rPr>
              <w:t>1000</w:t>
            </w:r>
          </w:p>
        </w:tc>
        <w:tc>
          <w:tcPr>
            <w:tcW w:w="1530" w:type="dxa"/>
            <w:tcBorders>
              <w:right w:val="single" w:sz="4" w:space="0" w:color="auto"/>
            </w:tcBorders>
          </w:tcPr>
          <w:p w14:paraId="09B3B69A" w14:textId="77777777" w:rsidR="00FA1786" w:rsidRPr="00503CA5" w:rsidRDefault="00FA1786" w:rsidP="006D735B">
            <w:r w:rsidRPr="00503CA5">
              <w:rPr>
                <w:rFonts w:ascii="Times New Roman" w:hAnsi="Times New Roman" w:cs="Times New Roman"/>
                <w:sz w:val="24"/>
                <w:szCs w:val="24"/>
              </w:rPr>
              <w:t>1000</w:t>
            </w:r>
          </w:p>
        </w:tc>
      </w:tr>
      <w:tr w:rsidR="00FA1786" w:rsidRPr="002703EB" w14:paraId="0799F6F4" w14:textId="77777777" w:rsidTr="00FA1786">
        <w:tc>
          <w:tcPr>
            <w:tcW w:w="3888" w:type="dxa"/>
          </w:tcPr>
          <w:p w14:paraId="5A9183C0"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 xml:space="preserve">Repair and maintenance </w:t>
            </w:r>
          </w:p>
        </w:tc>
        <w:tc>
          <w:tcPr>
            <w:tcW w:w="1350" w:type="dxa"/>
          </w:tcPr>
          <w:p w14:paraId="1B7855C3" w14:textId="77777777" w:rsidR="00FA1786" w:rsidRPr="00746D76" w:rsidRDefault="00FA1786" w:rsidP="006D735B">
            <w:pPr>
              <w:spacing w:line="360" w:lineRule="auto"/>
              <w:contextualSpacing/>
              <w:jc w:val="both"/>
              <w:rPr>
                <w:rFonts w:ascii="Times New Roman" w:hAnsi="Times New Roman" w:cs="Times New Roman"/>
                <w:color w:val="FF0000"/>
                <w:sz w:val="24"/>
                <w:szCs w:val="24"/>
              </w:rPr>
            </w:pPr>
            <w:r w:rsidRPr="008045F8">
              <w:rPr>
                <w:rFonts w:ascii="Times New Roman" w:hAnsi="Times New Roman" w:cs="Times New Roman"/>
                <w:sz w:val="24"/>
                <w:szCs w:val="24"/>
              </w:rPr>
              <w:t>89359</w:t>
            </w:r>
          </w:p>
        </w:tc>
        <w:tc>
          <w:tcPr>
            <w:tcW w:w="1530" w:type="dxa"/>
            <w:tcBorders>
              <w:right w:val="single" w:sz="4" w:space="0" w:color="auto"/>
            </w:tcBorders>
          </w:tcPr>
          <w:p w14:paraId="727EDABA" w14:textId="77777777" w:rsidR="00FA1786" w:rsidRDefault="00FA1786" w:rsidP="006D735B">
            <w:r w:rsidRPr="008816E9">
              <w:rPr>
                <w:rFonts w:ascii="Times New Roman" w:hAnsi="Times New Roman" w:cs="Times New Roman"/>
                <w:sz w:val="24"/>
                <w:szCs w:val="24"/>
              </w:rPr>
              <w:t>89359</w:t>
            </w:r>
          </w:p>
        </w:tc>
      </w:tr>
      <w:tr w:rsidR="00FA1786" w:rsidRPr="002703EB" w14:paraId="3C629D86" w14:textId="77777777" w:rsidTr="00FA1786">
        <w:tc>
          <w:tcPr>
            <w:tcW w:w="3888" w:type="dxa"/>
          </w:tcPr>
          <w:p w14:paraId="38A398FA" w14:textId="77777777" w:rsidR="00FA1786" w:rsidRPr="00FA1786" w:rsidRDefault="00FA1786" w:rsidP="006D735B">
            <w:pPr>
              <w:spacing w:line="360" w:lineRule="auto"/>
              <w:contextualSpacing/>
              <w:jc w:val="both"/>
              <w:rPr>
                <w:rFonts w:ascii="Times New Roman" w:hAnsi="Times New Roman" w:cs="Times New Roman"/>
                <w:sz w:val="24"/>
                <w:szCs w:val="24"/>
              </w:rPr>
            </w:pPr>
            <w:r w:rsidRPr="00FA1786">
              <w:rPr>
                <w:rFonts w:ascii="Times New Roman" w:hAnsi="Times New Roman" w:cs="Times New Roman"/>
                <w:sz w:val="24"/>
                <w:szCs w:val="24"/>
              </w:rPr>
              <w:t>Machinery and equipment</w:t>
            </w:r>
            <w:r>
              <w:rPr>
                <w:rFonts w:ascii="Times New Roman" w:hAnsi="Times New Roman" w:cs="Times New Roman"/>
                <w:sz w:val="24"/>
                <w:szCs w:val="24"/>
              </w:rPr>
              <w:t xml:space="preserve"> purchasing</w:t>
            </w:r>
          </w:p>
        </w:tc>
        <w:tc>
          <w:tcPr>
            <w:tcW w:w="1350" w:type="dxa"/>
          </w:tcPr>
          <w:p w14:paraId="77307A58" w14:textId="77777777" w:rsidR="00FA1786" w:rsidRPr="00FA1786" w:rsidRDefault="00FA1786" w:rsidP="006D735B">
            <w:pPr>
              <w:spacing w:line="360" w:lineRule="auto"/>
              <w:contextualSpacing/>
              <w:jc w:val="both"/>
              <w:rPr>
                <w:rFonts w:ascii="Times New Roman" w:hAnsi="Times New Roman" w:cs="Times New Roman"/>
                <w:sz w:val="24"/>
                <w:szCs w:val="24"/>
              </w:rPr>
            </w:pPr>
            <w:r w:rsidRPr="00FA1786">
              <w:rPr>
                <w:rFonts w:ascii="Times New Roman" w:hAnsi="Times New Roman" w:cs="Times New Roman"/>
                <w:sz w:val="24"/>
                <w:szCs w:val="24"/>
              </w:rPr>
              <w:t>7495900</w:t>
            </w:r>
          </w:p>
        </w:tc>
        <w:tc>
          <w:tcPr>
            <w:tcW w:w="1530" w:type="dxa"/>
            <w:tcBorders>
              <w:right w:val="single" w:sz="4" w:space="0" w:color="auto"/>
            </w:tcBorders>
          </w:tcPr>
          <w:p w14:paraId="19D285C5" w14:textId="77777777" w:rsidR="00FA1786" w:rsidRPr="00FA1786" w:rsidRDefault="00FA1786" w:rsidP="006D735B">
            <w:pPr>
              <w:spacing w:line="360" w:lineRule="auto"/>
              <w:contextualSpacing/>
              <w:jc w:val="both"/>
              <w:rPr>
                <w:rFonts w:ascii="Times New Roman" w:hAnsi="Times New Roman" w:cs="Times New Roman"/>
                <w:sz w:val="24"/>
                <w:szCs w:val="24"/>
              </w:rPr>
            </w:pPr>
            <w:r w:rsidRPr="00FA1786">
              <w:rPr>
                <w:rFonts w:ascii="Times New Roman" w:hAnsi="Times New Roman" w:cs="Times New Roman"/>
                <w:sz w:val="24"/>
                <w:szCs w:val="24"/>
              </w:rPr>
              <w:t>0</w:t>
            </w:r>
          </w:p>
        </w:tc>
      </w:tr>
      <w:tr w:rsidR="00FA1786" w:rsidRPr="002703EB" w14:paraId="1C8C2A9F" w14:textId="77777777" w:rsidTr="00FA1786">
        <w:tc>
          <w:tcPr>
            <w:tcW w:w="3888" w:type="dxa"/>
          </w:tcPr>
          <w:p w14:paraId="2E41F80B" w14:textId="77777777" w:rsidR="00FA1786" w:rsidRPr="002703EB" w:rsidRDefault="00FA1786" w:rsidP="006D735B">
            <w:pPr>
              <w:spacing w:line="360" w:lineRule="auto"/>
              <w:contextualSpacing/>
              <w:jc w:val="both"/>
              <w:rPr>
                <w:rFonts w:ascii="Times New Roman" w:hAnsi="Times New Roman" w:cs="Times New Roman"/>
                <w:sz w:val="24"/>
                <w:szCs w:val="24"/>
              </w:rPr>
            </w:pPr>
            <w:r w:rsidRPr="002703EB">
              <w:rPr>
                <w:rFonts w:ascii="Times New Roman" w:hAnsi="Times New Roman" w:cs="Times New Roman"/>
                <w:sz w:val="24"/>
                <w:szCs w:val="24"/>
              </w:rPr>
              <w:t>Building and construction</w:t>
            </w:r>
          </w:p>
        </w:tc>
        <w:tc>
          <w:tcPr>
            <w:tcW w:w="1350" w:type="dxa"/>
          </w:tcPr>
          <w:p w14:paraId="33D59A16" w14:textId="77777777" w:rsidR="00FA1786" w:rsidRPr="00604BAD" w:rsidRDefault="00FA1786" w:rsidP="006D735B">
            <w:pPr>
              <w:spacing w:line="360" w:lineRule="auto"/>
              <w:contextualSpacing/>
              <w:jc w:val="both"/>
              <w:rPr>
                <w:rFonts w:ascii="Times New Roman" w:hAnsi="Times New Roman" w:cs="Times New Roman"/>
                <w:sz w:val="24"/>
                <w:szCs w:val="24"/>
              </w:rPr>
            </w:pPr>
            <w:r w:rsidRPr="0040380A">
              <w:rPr>
                <w:rFonts w:ascii="Times New Roman" w:hAnsi="Times New Roman" w:cs="Times New Roman"/>
                <w:sz w:val="24"/>
                <w:szCs w:val="24"/>
              </w:rPr>
              <w:t>720</w:t>
            </w:r>
            <w:r>
              <w:rPr>
                <w:rFonts w:ascii="Times New Roman" w:hAnsi="Times New Roman" w:cs="Times New Roman"/>
                <w:sz w:val="24"/>
                <w:szCs w:val="24"/>
              </w:rPr>
              <w:t>,</w:t>
            </w:r>
            <w:r w:rsidRPr="0040380A">
              <w:rPr>
                <w:rFonts w:ascii="Times New Roman" w:hAnsi="Times New Roman" w:cs="Times New Roman"/>
                <w:sz w:val="24"/>
                <w:szCs w:val="24"/>
              </w:rPr>
              <w:t>000</w:t>
            </w:r>
          </w:p>
        </w:tc>
        <w:tc>
          <w:tcPr>
            <w:tcW w:w="1530" w:type="dxa"/>
            <w:tcBorders>
              <w:right w:val="single" w:sz="4" w:space="0" w:color="auto"/>
            </w:tcBorders>
          </w:tcPr>
          <w:p w14:paraId="2484FA89" w14:textId="77777777" w:rsidR="00FA1786" w:rsidRPr="00604BAD" w:rsidRDefault="00FA1786" w:rsidP="006D735B">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0</w:t>
            </w:r>
          </w:p>
        </w:tc>
      </w:tr>
      <w:tr w:rsidR="00FA1786" w:rsidRPr="002703EB" w14:paraId="1DA940C8" w14:textId="77777777" w:rsidTr="00FA1786">
        <w:tc>
          <w:tcPr>
            <w:tcW w:w="3888" w:type="dxa"/>
          </w:tcPr>
          <w:p w14:paraId="484BC8DD" w14:textId="77777777" w:rsidR="00FA1786" w:rsidRPr="002703EB" w:rsidRDefault="00FA1786" w:rsidP="006D735B">
            <w:pPr>
              <w:spacing w:line="360" w:lineRule="auto"/>
              <w:contextualSpacing/>
              <w:jc w:val="both"/>
              <w:rPr>
                <w:rFonts w:ascii="Times New Roman" w:hAnsi="Times New Roman" w:cs="Times New Roman"/>
                <w:b/>
                <w:sz w:val="24"/>
                <w:szCs w:val="24"/>
              </w:rPr>
            </w:pPr>
            <w:r w:rsidRPr="002703EB">
              <w:rPr>
                <w:rFonts w:ascii="Times New Roman" w:hAnsi="Times New Roman" w:cs="Times New Roman"/>
                <w:b/>
                <w:sz w:val="24"/>
                <w:szCs w:val="24"/>
              </w:rPr>
              <w:t xml:space="preserve">Total </w:t>
            </w:r>
          </w:p>
        </w:tc>
        <w:tc>
          <w:tcPr>
            <w:tcW w:w="1350" w:type="dxa"/>
          </w:tcPr>
          <w:p w14:paraId="1E659B7B" w14:textId="77777777" w:rsidR="00FA1786" w:rsidRPr="00DF01E9" w:rsidRDefault="00435E07" w:rsidP="006D735B">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fldChar w:fldCharType="begin"/>
            </w:r>
            <w:r w:rsidR="00FA1786">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separate"/>
            </w:r>
            <w:r w:rsidR="00FA1786">
              <w:rPr>
                <w:rFonts w:ascii="Times New Roman" w:hAnsi="Times New Roman" w:cs="Times New Roman"/>
                <w:b/>
                <w:noProof/>
                <w:sz w:val="24"/>
                <w:szCs w:val="24"/>
              </w:rPr>
              <w:t>11,203,009</w:t>
            </w:r>
            <w:r>
              <w:rPr>
                <w:rFonts w:ascii="Times New Roman" w:hAnsi="Times New Roman" w:cs="Times New Roman"/>
                <w:b/>
                <w:sz w:val="24"/>
                <w:szCs w:val="24"/>
              </w:rPr>
              <w:fldChar w:fldCharType="end"/>
            </w:r>
          </w:p>
        </w:tc>
        <w:tc>
          <w:tcPr>
            <w:tcW w:w="1530" w:type="dxa"/>
            <w:tcBorders>
              <w:right w:val="single" w:sz="4" w:space="0" w:color="auto"/>
            </w:tcBorders>
          </w:tcPr>
          <w:p w14:paraId="3B0A8551" w14:textId="77777777" w:rsidR="00FA1786" w:rsidRPr="00DF01E9" w:rsidRDefault="00435E07" w:rsidP="006D735B">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fldChar w:fldCharType="begin"/>
            </w:r>
            <w:r w:rsidR="00FA1786">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separate"/>
            </w:r>
            <w:r w:rsidR="00FA1786">
              <w:rPr>
                <w:rFonts w:ascii="Times New Roman" w:hAnsi="Times New Roman" w:cs="Times New Roman"/>
                <w:b/>
                <w:noProof/>
                <w:sz w:val="24"/>
                <w:szCs w:val="24"/>
              </w:rPr>
              <w:t>2,989,109</w:t>
            </w:r>
            <w:r>
              <w:rPr>
                <w:rFonts w:ascii="Times New Roman" w:hAnsi="Times New Roman" w:cs="Times New Roman"/>
                <w:b/>
                <w:sz w:val="24"/>
                <w:szCs w:val="24"/>
              </w:rPr>
              <w:fldChar w:fldCharType="end"/>
            </w:r>
          </w:p>
        </w:tc>
      </w:tr>
    </w:tbl>
    <w:p w14:paraId="0126EFA8" w14:textId="77777777" w:rsidR="00B10071" w:rsidRPr="001F7F8C" w:rsidRDefault="00B10071" w:rsidP="000A4C8D">
      <w:pPr>
        <w:shd w:val="clear" w:color="auto" w:fill="FFFFFF"/>
        <w:spacing w:before="240" w:after="240" w:line="360" w:lineRule="auto"/>
        <w:jc w:val="both"/>
        <w:textAlignment w:val="baseline"/>
        <w:rPr>
          <w:rFonts w:ascii="Times New Roman" w:hAnsi="Times New Roman" w:cs="Times New Roman"/>
          <w:sz w:val="24"/>
          <w:szCs w:val="24"/>
        </w:rPr>
      </w:pPr>
    </w:p>
    <w:p w14:paraId="4DC4BFF2" w14:textId="4673758C" w:rsidR="009862E9" w:rsidRPr="00723873" w:rsidRDefault="00EB5B2D" w:rsidP="00723873">
      <w:pPr>
        <w:pStyle w:val="ListParagraph"/>
        <w:numPr>
          <w:ilvl w:val="0"/>
          <w:numId w:val="1"/>
        </w:numPr>
        <w:shd w:val="clear" w:color="auto" w:fill="FFFFFF"/>
        <w:spacing w:before="240" w:after="240" w:line="360" w:lineRule="auto"/>
        <w:jc w:val="both"/>
        <w:textAlignment w:val="baseline"/>
        <w:rPr>
          <w:rFonts w:ascii="Times New Roman" w:hAnsi="Times New Roman" w:cs="Times New Roman"/>
          <w:b/>
          <w:sz w:val="32"/>
          <w:szCs w:val="32"/>
        </w:rPr>
      </w:pPr>
      <w:r w:rsidRPr="00723873">
        <w:rPr>
          <w:rFonts w:ascii="Times New Roman" w:eastAsia="Times New Roman" w:hAnsi="Times New Roman" w:cs="Times New Roman"/>
          <w:b/>
          <w:color w:val="242424"/>
          <w:sz w:val="32"/>
          <w:szCs w:val="32"/>
        </w:rPr>
        <w:t>Specific Districts</w:t>
      </w:r>
      <w:r w:rsidR="009862E9" w:rsidRPr="00723873">
        <w:rPr>
          <w:rFonts w:ascii="Times New Roman" w:eastAsia="Times New Roman" w:hAnsi="Times New Roman" w:cs="Times New Roman"/>
          <w:b/>
          <w:color w:val="242424"/>
          <w:sz w:val="32"/>
          <w:szCs w:val="32"/>
        </w:rPr>
        <w:t xml:space="preserve"> of</w:t>
      </w:r>
      <w:r w:rsidRPr="00723873">
        <w:rPr>
          <w:rFonts w:ascii="Times New Roman" w:eastAsia="Times New Roman" w:hAnsi="Times New Roman" w:cs="Times New Roman"/>
          <w:b/>
          <w:color w:val="242424"/>
          <w:sz w:val="32"/>
          <w:szCs w:val="32"/>
        </w:rPr>
        <w:t xml:space="preserve"> the</w:t>
      </w:r>
      <w:r w:rsidR="009862E9" w:rsidRPr="00723873">
        <w:rPr>
          <w:rFonts w:ascii="Times New Roman" w:eastAsia="Times New Roman" w:hAnsi="Times New Roman" w:cs="Times New Roman"/>
          <w:b/>
          <w:color w:val="242424"/>
          <w:sz w:val="32"/>
          <w:szCs w:val="32"/>
        </w:rPr>
        <w:t xml:space="preserve"> implementation</w:t>
      </w:r>
    </w:p>
    <w:p w14:paraId="10047E6F" w14:textId="0039EBE7" w:rsidR="00B10071" w:rsidRDefault="00716EDE" w:rsidP="001F7F8C">
      <w:pPr>
        <w:shd w:val="clear" w:color="auto" w:fill="FFFFFF"/>
        <w:spacing w:after="0" w:line="360" w:lineRule="auto"/>
        <w:jc w:val="both"/>
        <w:textAlignment w:val="baseline"/>
        <w:rPr>
          <w:rFonts w:ascii="Times New Roman" w:hAnsi="Times New Roman" w:cs="Times New Roman"/>
          <w:sz w:val="24"/>
          <w:szCs w:val="24"/>
        </w:rPr>
      </w:pPr>
      <w:r w:rsidRPr="001F7F8C">
        <w:rPr>
          <w:rFonts w:ascii="Times New Roman" w:hAnsi="Times New Roman" w:cs="Times New Roman"/>
          <w:sz w:val="24"/>
          <w:szCs w:val="24"/>
        </w:rPr>
        <w:t>The totals of five districts from three regions are selected as indicated the table</w:t>
      </w:r>
      <w:r w:rsidR="002E28E3">
        <w:rPr>
          <w:rFonts w:ascii="Times New Roman" w:hAnsi="Times New Roman" w:cs="Times New Roman"/>
          <w:sz w:val="24"/>
          <w:szCs w:val="24"/>
        </w:rPr>
        <w:t xml:space="preserve"> 3</w:t>
      </w:r>
      <w:r w:rsidRPr="001F7F8C">
        <w:rPr>
          <w:rFonts w:ascii="Times New Roman" w:hAnsi="Times New Roman" w:cs="Times New Roman"/>
          <w:sz w:val="24"/>
          <w:szCs w:val="24"/>
        </w:rPr>
        <w:t xml:space="preserve"> below. Arba Minch, Mirab Abaya and Meskan will be selected from SNNP region, Adami Tulu </w:t>
      </w:r>
      <w:r w:rsidR="00EB5B2D">
        <w:rPr>
          <w:rFonts w:ascii="Times New Roman" w:hAnsi="Times New Roman" w:cs="Times New Roman"/>
          <w:sz w:val="24"/>
          <w:szCs w:val="24"/>
        </w:rPr>
        <w:t xml:space="preserve">and </w:t>
      </w:r>
      <w:proofErr w:type="spellStart"/>
      <w:r w:rsidR="00EB5B2D">
        <w:rPr>
          <w:rFonts w:ascii="Times New Roman" w:hAnsi="Times New Roman" w:cs="Times New Roman"/>
          <w:sz w:val="24"/>
          <w:szCs w:val="24"/>
        </w:rPr>
        <w:t>Ejerie</w:t>
      </w:r>
      <w:proofErr w:type="spellEnd"/>
      <w:r w:rsidR="00EB5B2D">
        <w:rPr>
          <w:rFonts w:ascii="Times New Roman" w:hAnsi="Times New Roman" w:cs="Times New Roman"/>
          <w:sz w:val="24"/>
          <w:szCs w:val="24"/>
        </w:rPr>
        <w:t xml:space="preserve"> (Adisalem) </w:t>
      </w:r>
      <w:r w:rsidRPr="001F7F8C">
        <w:rPr>
          <w:rFonts w:ascii="Times New Roman" w:hAnsi="Times New Roman" w:cs="Times New Roman"/>
          <w:sz w:val="24"/>
          <w:szCs w:val="24"/>
        </w:rPr>
        <w:t>from Oromia region and Bahir Dar Zuria from Amhara region will be selected</w:t>
      </w:r>
      <w:r w:rsidR="002F3C55" w:rsidRPr="001F7F8C">
        <w:rPr>
          <w:rFonts w:ascii="Times New Roman" w:hAnsi="Times New Roman" w:cs="Times New Roman"/>
          <w:sz w:val="24"/>
          <w:szCs w:val="24"/>
        </w:rPr>
        <w:t xml:space="preserve"> to operate our activities. </w:t>
      </w:r>
    </w:p>
    <w:p w14:paraId="17732D43" w14:textId="5B4C79DB" w:rsidR="000A4C8D" w:rsidRPr="001F7F8C" w:rsidRDefault="000A4C8D" w:rsidP="001F7F8C">
      <w:pPr>
        <w:shd w:val="clear" w:color="auto" w:fill="FFFFFF"/>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Technical </w:t>
      </w:r>
      <w:r w:rsidR="000F2299">
        <w:rPr>
          <w:rFonts w:ascii="Times New Roman" w:hAnsi="Times New Roman" w:cs="Times New Roman"/>
          <w:sz w:val="24"/>
          <w:szCs w:val="24"/>
        </w:rPr>
        <w:t>personnel supporting the operating activities</w:t>
      </w:r>
      <w:r w:rsidR="00EB5B2D">
        <w:rPr>
          <w:rFonts w:ascii="Times New Roman" w:hAnsi="Times New Roman" w:cs="Times New Roman"/>
          <w:sz w:val="24"/>
          <w:szCs w:val="24"/>
        </w:rPr>
        <w:t xml:space="preserve"> will be the MOYESH </w:t>
      </w:r>
      <w:proofErr w:type="spellStart"/>
      <w:r w:rsidR="00EB5B2D">
        <w:rPr>
          <w:rFonts w:ascii="Times New Roman" w:hAnsi="Times New Roman" w:cs="Times New Roman"/>
          <w:sz w:val="24"/>
          <w:szCs w:val="24"/>
        </w:rPr>
        <w:t>Programme</w:t>
      </w:r>
      <w:proofErr w:type="spellEnd"/>
      <w:r w:rsidR="00EB5B2D">
        <w:rPr>
          <w:rFonts w:ascii="Times New Roman" w:hAnsi="Times New Roman" w:cs="Times New Roman"/>
          <w:sz w:val="24"/>
          <w:szCs w:val="24"/>
        </w:rPr>
        <w:t xml:space="preserve"> Technical Assistants and Focal Persons </w:t>
      </w:r>
      <w:r w:rsidR="000F2299">
        <w:rPr>
          <w:rFonts w:ascii="Times New Roman" w:hAnsi="Times New Roman" w:cs="Times New Roman"/>
          <w:sz w:val="24"/>
          <w:szCs w:val="24"/>
        </w:rPr>
        <w:t xml:space="preserve"> </w:t>
      </w:r>
    </w:p>
    <w:p w14:paraId="110E3CA1" w14:textId="77777777" w:rsidR="00933704" w:rsidRPr="001F7F8C" w:rsidRDefault="00933704" w:rsidP="001F7F8C">
      <w:pPr>
        <w:pStyle w:val="ListParagraph"/>
        <w:shd w:val="clear" w:color="auto" w:fill="FFFFFF"/>
        <w:spacing w:after="0" w:line="360" w:lineRule="auto"/>
        <w:jc w:val="both"/>
        <w:textAlignment w:val="baseline"/>
        <w:rPr>
          <w:rFonts w:ascii="Times New Roman" w:hAnsi="Times New Roman" w:cs="Times New Roman"/>
          <w:sz w:val="24"/>
          <w:szCs w:val="24"/>
        </w:rPr>
      </w:pPr>
    </w:p>
    <w:sectPr w:rsidR="00933704" w:rsidRPr="001F7F8C" w:rsidSect="003C5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1327"/>
    <w:multiLevelType w:val="hybridMultilevel"/>
    <w:tmpl w:val="6340FEAC"/>
    <w:lvl w:ilvl="0" w:tplc="23584166">
      <w:start w:val="1"/>
      <w:numFmt w:val="decimal"/>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A3784"/>
    <w:multiLevelType w:val="hybridMultilevel"/>
    <w:tmpl w:val="E8C8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311D6"/>
    <w:multiLevelType w:val="hybridMultilevel"/>
    <w:tmpl w:val="7514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55CB5"/>
    <w:multiLevelType w:val="hybridMultilevel"/>
    <w:tmpl w:val="8CA6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3564D"/>
    <w:multiLevelType w:val="hybridMultilevel"/>
    <w:tmpl w:val="17903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201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F922AF3"/>
    <w:multiLevelType w:val="hybridMultilevel"/>
    <w:tmpl w:val="2488E614"/>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122645"/>
    <w:multiLevelType w:val="hybridMultilevel"/>
    <w:tmpl w:val="84B8F68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56280"/>
    <w:multiLevelType w:val="hybridMultilevel"/>
    <w:tmpl w:val="2DA0CF8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797911">
    <w:abstractNumId w:val="8"/>
  </w:num>
  <w:num w:numId="2" w16cid:durableId="607396160">
    <w:abstractNumId w:val="3"/>
  </w:num>
  <w:num w:numId="3" w16cid:durableId="1314480430">
    <w:abstractNumId w:val="7"/>
  </w:num>
  <w:num w:numId="4" w16cid:durableId="1910067555">
    <w:abstractNumId w:val="1"/>
  </w:num>
  <w:num w:numId="5" w16cid:durableId="1728643458">
    <w:abstractNumId w:val="0"/>
  </w:num>
  <w:num w:numId="6" w16cid:durableId="1633559056">
    <w:abstractNumId w:val="4"/>
  </w:num>
  <w:num w:numId="7" w16cid:durableId="1540894941">
    <w:abstractNumId w:val="2"/>
  </w:num>
  <w:num w:numId="8" w16cid:durableId="1824277689">
    <w:abstractNumId w:val="6"/>
  </w:num>
  <w:num w:numId="9" w16cid:durableId="441797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sefa, Freweini (ICIPE-Ethiopia)">
    <w15:presenceInfo w15:providerId="AD" w15:userId="S::F.Assefa@cgiar.org::ab672ab9-375e-4b42-a360-cf4dadfa6c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EA"/>
    <w:rsid w:val="000038DD"/>
    <w:rsid w:val="000121F2"/>
    <w:rsid w:val="0001412D"/>
    <w:rsid w:val="0002056E"/>
    <w:rsid w:val="00024AB2"/>
    <w:rsid w:val="00035E89"/>
    <w:rsid w:val="000A0DBB"/>
    <w:rsid w:val="000A4C8D"/>
    <w:rsid w:val="000A538F"/>
    <w:rsid w:val="000B102A"/>
    <w:rsid w:val="000B2BDA"/>
    <w:rsid w:val="000C5084"/>
    <w:rsid w:val="000D75A6"/>
    <w:rsid w:val="000E5BB6"/>
    <w:rsid w:val="000F2299"/>
    <w:rsid w:val="00121852"/>
    <w:rsid w:val="001220C2"/>
    <w:rsid w:val="00153FD8"/>
    <w:rsid w:val="001547FF"/>
    <w:rsid w:val="00155AED"/>
    <w:rsid w:val="00171146"/>
    <w:rsid w:val="00195326"/>
    <w:rsid w:val="00197911"/>
    <w:rsid w:val="001A723D"/>
    <w:rsid w:val="001D459F"/>
    <w:rsid w:val="001D4D18"/>
    <w:rsid w:val="001D7348"/>
    <w:rsid w:val="001E6821"/>
    <w:rsid w:val="001F7F8C"/>
    <w:rsid w:val="00204BCA"/>
    <w:rsid w:val="0021560F"/>
    <w:rsid w:val="00264B90"/>
    <w:rsid w:val="0027202D"/>
    <w:rsid w:val="002766AA"/>
    <w:rsid w:val="00284F25"/>
    <w:rsid w:val="002A601E"/>
    <w:rsid w:val="002C463A"/>
    <w:rsid w:val="002E1C48"/>
    <w:rsid w:val="002E26FF"/>
    <w:rsid w:val="002E28E3"/>
    <w:rsid w:val="002E4F29"/>
    <w:rsid w:val="002F3C55"/>
    <w:rsid w:val="00312108"/>
    <w:rsid w:val="00317CFB"/>
    <w:rsid w:val="00332BED"/>
    <w:rsid w:val="00384F1B"/>
    <w:rsid w:val="003C51BD"/>
    <w:rsid w:val="00435E07"/>
    <w:rsid w:val="00471455"/>
    <w:rsid w:val="004918EA"/>
    <w:rsid w:val="004951D2"/>
    <w:rsid w:val="004C7B93"/>
    <w:rsid w:val="00523347"/>
    <w:rsid w:val="00533839"/>
    <w:rsid w:val="0056449B"/>
    <w:rsid w:val="00567D62"/>
    <w:rsid w:val="0057078B"/>
    <w:rsid w:val="00583147"/>
    <w:rsid w:val="005C57A1"/>
    <w:rsid w:val="005D3492"/>
    <w:rsid w:val="00607B9B"/>
    <w:rsid w:val="00612BB6"/>
    <w:rsid w:val="006260A4"/>
    <w:rsid w:val="0071165F"/>
    <w:rsid w:val="0071301B"/>
    <w:rsid w:val="00716EDE"/>
    <w:rsid w:val="0071700D"/>
    <w:rsid w:val="00723873"/>
    <w:rsid w:val="007434B1"/>
    <w:rsid w:val="00752C74"/>
    <w:rsid w:val="00773441"/>
    <w:rsid w:val="0077599A"/>
    <w:rsid w:val="00791B7D"/>
    <w:rsid w:val="007A32C9"/>
    <w:rsid w:val="008179EA"/>
    <w:rsid w:val="00826630"/>
    <w:rsid w:val="008339D9"/>
    <w:rsid w:val="008462F5"/>
    <w:rsid w:val="008549E8"/>
    <w:rsid w:val="008719D3"/>
    <w:rsid w:val="00881956"/>
    <w:rsid w:val="008A1911"/>
    <w:rsid w:val="008B0836"/>
    <w:rsid w:val="008D6537"/>
    <w:rsid w:val="00906650"/>
    <w:rsid w:val="009126F8"/>
    <w:rsid w:val="00933704"/>
    <w:rsid w:val="00953B5D"/>
    <w:rsid w:val="009637A5"/>
    <w:rsid w:val="009862E9"/>
    <w:rsid w:val="009A6774"/>
    <w:rsid w:val="009C4E07"/>
    <w:rsid w:val="009C668C"/>
    <w:rsid w:val="009F2D82"/>
    <w:rsid w:val="00A0010E"/>
    <w:rsid w:val="00A01EE2"/>
    <w:rsid w:val="00A521BB"/>
    <w:rsid w:val="00A62306"/>
    <w:rsid w:val="00A92734"/>
    <w:rsid w:val="00AD2EC3"/>
    <w:rsid w:val="00AD7837"/>
    <w:rsid w:val="00AE420A"/>
    <w:rsid w:val="00B10071"/>
    <w:rsid w:val="00B261DE"/>
    <w:rsid w:val="00B3683B"/>
    <w:rsid w:val="00B716B4"/>
    <w:rsid w:val="00B86BA7"/>
    <w:rsid w:val="00C07E64"/>
    <w:rsid w:val="00C52A73"/>
    <w:rsid w:val="00C82579"/>
    <w:rsid w:val="00C85951"/>
    <w:rsid w:val="00C95BD3"/>
    <w:rsid w:val="00D02D69"/>
    <w:rsid w:val="00D35F96"/>
    <w:rsid w:val="00D60AA5"/>
    <w:rsid w:val="00D769A7"/>
    <w:rsid w:val="00DA41A0"/>
    <w:rsid w:val="00DF16F0"/>
    <w:rsid w:val="00E03DFA"/>
    <w:rsid w:val="00E31B73"/>
    <w:rsid w:val="00E47609"/>
    <w:rsid w:val="00E64E87"/>
    <w:rsid w:val="00E74DB9"/>
    <w:rsid w:val="00E84379"/>
    <w:rsid w:val="00E86916"/>
    <w:rsid w:val="00E93AC5"/>
    <w:rsid w:val="00E93DC8"/>
    <w:rsid w:val="00EB5B2D"/>
    <w:rsid w:val="00EB66C0"/>
    <w:rsid w:val="00ED7007"/>
    <w:rsid w:val="00EE4D12"/>
    <w:rsid w:val="00F14636"/>
    <w:rsid w:val="00F44D91"/>
    <w:rsid w:val="00F4792B"/>
    <w:rsid w:val="00F553A7"/>
    <w:rsid w:val="00F56367"/>
    <w:rsid w:val="00F62ACD"/>
    <w:rsid w:val="00F720EB"/>
    <w:rsid w:val="00F75156"/>
    <w:rsid w:val="00FA1786"/>
    <w:rsid w:val="00FB3E98"/>
    <w:rsid w:val="00FB75DD"/>
    <w:rsid w:val="00FC1D4E"/>
    <w:rsid w:val="00FC476A"/>
    <w:rsid w:val="00FE3972"/>
    <w:rsid w:val="00FE3D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3899"/>
  <w15:docId w15:val="{4323256F-64BD-0C45-9691-B874712E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9EA"/>
    <w:pPr>
      <w:ind w:left="720"/>
      <w:contextualSpacing/>
    </w:pPr>
  </w:style>
  <w:style w:type="character" w:styleId="Hyperlink">
    <w:name w:val="Hyperlink"/>
    <w:basedOn w:val="DefaultParagraphFont"/>
    <w:uiPriority w:val="99"/>
    <w:unhideWhenUsed/>
    <w:rsid w:val="008179EA"/>
    <w:rPr>
      <w:color w:val="0563C1" w:themeColor="hyperlink"/>
      <w:u w:val="single"/>
    </w:rPr>
  </w:style>
  <w:style w:type="paragraph" w:styleId="Revision">
    <w:name w:val="Revision"/>
    <w:hidden/>
    <w:uiPriority w:val="99"/>
    <w:semiHidden/>
    <w:rsid w:val="00F56367"/>
    <w:pPr>
      <w:spacing w:after="0" w:line="240" w:lineRule="auto"/>
    </w:pPr>
  </w:style>
  <w:style w:type="character" w:styleId="CommentReference">
    <w:name w:val="annotation reference"/>
    <w:basedOn w:val="DefaultParagraphFont"/>
    <w:uiPriority w:val="99"/>
    <w:semiHidden/>
    <w:unhideWhenUsed/>
    <w:rsid w:val="001E6821"/>
    <w:rPr>
      <w:sz w:val="16"/>
      <w:szCs w:val="16"/>
    </w:rPr>
  </w:style>
  <w:style w:type="paragraph" w:styleId="CommentText">
    <w:name w:val="annotation text"/>
    <w:basedOn w:val="Normal"/>
    <w:link w:val="CommentTextChar"/>
    <w:uiPriority w:val="99"/>
    <w:unhideWhenUsed/>
    <w:rsid w:val="001E6821"/>
    <w:pPr>
      <w:spacing w:line="240" w:lineRule="auto"/>
    </w:pPr>
    <w:rPr>
      <w:sz w:val="20"/>
      <w:szCs w:val="20"/>
    </w:rPr>
  </w:style>
  <w:style w:type="character" w:customStyle="1" w:styleId="CommentTextChar">
    <w:name w:val="Comment Text Char"/>
    <w:basedOn w:val="DefaultParagraphFont"/>
    <w:link w:val="CommentText"/>
    <w:uiPriority w:val="99"/>
    <w:rsid w:val="001E6821"/>
    <w:rPr>
      <w:sz w:val="20"/>
      <w:szCs w:val="20"/>
    </w:rPr>
  </w:style>
  <w:style w:type="paragraph" w:styleId="CommentSubject">
    <w:name w:val="annotation subject"/>
    <w:basedOn w:val="CommentText"/>
    <w:next w:val="CommentText"/>
    <w:link w:val="CommentSubjectChar"/>
    <w:uiPriority w:val="99"/>
    <w:semiHidden/>
    <w:unhideWhenUsed/>
    <w:rsid w:val="001E6821"/>
    <w:rPr>
      <w:b/>
      <w:bCs/>
    </w:rPr>
  </w:style>
  <w:style w:type="character" w:customStyle="1" w:styleId="CommentSubjectChar">
    <w:name w:val="Comment Subject Char"/>
    <w:basedOn w:val="CommentTextChar"/>
    <w:link w:val="CommentSubject"/>
    <w:uiPriority w:val="99"/>
    <w:semiHidden/>
    <w:rsid w:val="001E6821"/>
    <w:rPr>
      <w:b/>
      <w:bCs/>
      <w:sz w:val="20"/>
      <w:szCs w:val="20"/>
    </w:rPr>
  </w:style>
  <w:style w:type="paragraph" w:customStyle="1" w:styleId="pf0">
    <w:name w:val="pf0"/>
    <w:basedOn w:val="Normal"/>
    <w:rsid w:val="000A0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0A0DBB"/>
    <w:rPr>
      <w:rFonts w:ascii="Segoe UI" w:hAnsi="Segoe UI" w:cs="Segoe UI" w:hint="default"/>
      <w:sz w:val="18"/>
      <w:szCs w:val="18"/>
    </w:rPr>
  </w:style>
  <w:style w:type="paragraph" w:styleId="BalloonText">
    <w:name w:val="Balloon Text"/>
    <w:basedOn w:val="Normal"/>
    <w:link w:val="BalloonTextChar"/>
    <w:uiPriority w:val="99"/>
    <w:semiHidden/>
    <w:unhideWhenUsed/>
    <w:rsid w:val="005C5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7A1"/>
    <w:rPr>
      <w:rFonts w:ascii="Tahoma" w:hAnsi="Tahoma" w:cs="Tahoma"/>
      <w:sz w:val="16"/>
      <w:szCs w:val="16"/>
    </w:rPr>
  </w:style>
  <w:style w:type="paragraph" w:customStyle="1" w:styleId="Default">
    <w:name w:val="Default"/>
    <w:rsid w:val="00D02D6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A53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n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Assefa, Freweini (ICIPE-Ethiopia)</dc:creator>
  <cp:lastModifiedBy>eyob</cp:lastModifiedBy>
  <cp:revision>20</cp:revision>
  <dcterms:created xsi:type="dcterms:W3CDTF">2023-07-31T15:32:00Z</dcterms:created>
  <dcterms:modified xsi:type="dcterms:W3CDTF">2023-08-13T15:59:00Z</dcterms:modified>
</cp:coreProperties>
</file>